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738BC" w14:textId="77777777" w:rsidR="00A07461" w:rsidRPr="00A07461" w:rsidRDefault="00A07461" w:rsidP="00A07461">
      <w:pPr>
        <w:pStyle w:val="Title"/>
        <w:jc w:val="center"/>
        <w:rPr>
          <w:rStyle w:val="IntenseEmphasis"/>
          <w:color w:val="auto"/>
        </w:rPr>
      </w:pPr>
      <w:r w:rsidRPr="00A07461">
        <w:rPr>
          <w:rStyle w:val="IntenseEmphasis"/>
          <w:color w:val="auto"/>
        </w:rPr>
        <w:t>System Requirement Specifications</w:t>
      </w:r>
    </w:p>
    <w:p w14:paraId="31AA0097"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7AE27C5C" w14:textId="77777777" w:rsidR="00BC39E8" w:rsidRPr="00B827AE" w:rsidRDefault="00BC39E8" w:rsidP="00B827AE">
      <w:pPr>
        <w:pStyle w:val="BigHeadOne"/>
        <w:pBdr>
          <w:bottom w:val="none" w:sz="0" w:space="0" w:color="auto"/>
        </w:pBdr>
        <w:jc w:val="center"/>
        <w:rPr>
          <w:rFonts w:ascii="Arial" w:hAnsi="Arial" w:cs="Arial"/>
          <w:b/>
          <w:szCs w:val="40"/>
          <w:u w:val="single"/>
        </w:rPr>
      </w:pPr>
      <w:r w:rsidRPr="00B827AE">
        <w:rPr>
          <w:rFonts w:ascii="Arial" w:hAnsi="Arial" w:cs="Arial"/>
          <w:b/>
          <w:szCs w:val="40"/>
          <w:u w:val="single"/>
        </w:rPr>
        <w:t>Table of Contents</w:t>
      </w:r>
    </w:p>
    <w:sdt>
      <w:sdtPr>
        <w:rPr>
          <w:rFonts w:asciiTheme="minorHAnsi" w:eastAsiaTheme="minorEastAsia" w:hAnsiTheme="minorHAnsi" w:cstheme="minorBidi"/>
          <w:b w:val="0"/>
          <w:bCs w:val="0"/>
          <w:color w:val="auto"/>
          <w:sz w:val="22"/>
          <w:szCs w:val="22"/>
        </w:rPr>
        <w:id w:val="-1814250386"/>
        <w:docPartObj>
          <w:docPartGallery w:val="Table of Contents"/>
          <w:docPartUnique/>
        </w:docPartObj>
      </w:sdtPr>
      <w:sdtEndPr/>
      <w:sdtContent>
        <w:p w14:paraId="57B4DC8E" w14:textId="2CC66456" w:rsidR="009F2F25" w:rsidRDefault="009F2F25">
          <w:pPr>
            <w:pStyle w:val="TOCHeading"/>
          </w:pPr>
        </w:p>
        <w:p w14:paraId="507E19B6" w14:textId="701BDE3B" w:rsidR="009F2F25" w:rsidRDefault="009F2F25" w:rsidP="00B827AE">
          <w:pPr>
            <w:pStyle w:val="TOC1"/>
            <w:numPr>
              <w:ilvl w:val="0"/>
              <w:numId w:val="7"/>
            </w:numPr>
            <w:outlineLvl w:val="0"/>
          </w:pPr>
          <w:r>
            <w:rPr>
              <w:b/>
              <w:bCs/>
            </w:rPr>
            <w:t>Introduction</w:t>
          </w:r>
          <w:r>
            <w:ptab w:relativeTo="margin" w:alignment="right" w:leader="dot"/>
          </w:r>
          <w:r>
            <w:rPr>
              <w:b/>
              <w:bCs/>
            </w:rPr>
            <w:t>2</w:t>
          </w:r>
        </w:p>
        <w:p w14:paraId="10AD4B10" w14:textId="252E3EAF" w:rsidR="009F2F25" w:rsidRDefault="009F2F25" w:rsidP="00B827AE">
          <w:pPr>
            <w:pStyle w:val="TOC2"/>
            <w:ind w:left="936" w:firstLine="504"/>
          </w:pPr>
          <w:r>
            <w:rPr>
              <w:b/>
              <w:bCs/>
            </w:rPr>
            <w:t>1.1 Project Purpose</w:t>
          </w:r>
          <w:r>
            <w:ptab w:relativeTo="margin" w:alignment="right" w:leader="dot"/>
          </w:r>
          <w:r>
            <w:t>2</w:t>
          </w:r>
        </w:p>
        <w:p w14:paraId="63256686" w14:textId="6B63CC4F" w:rsidR="009F2F25" w:rsidRDefault="009F2F25" w:rsidP="009F2F25">
          <w:pPr>
            <w:pStyle w:val="TOC3"/>
            <w:ind w:left="1166" w:firstLine="274"/>
          </w:pPr>
          <w:r>
            <w:rPr>
              <w:b/>
              <w:bCs/>
            </w:rPr>
            <w:t>1.2 Document Conventions</w:t>
          </w:r>
          <w:r>
            <w:ptab w:relativeTo="margin" w:alignment="right" w:leader="dot"/>
          </w:r>
          <w:r>
            <w:t>2</w:t>
          </w:r>
        </w:p>
        <w:p w14:paraId="5640D60B" w14:textId="4B459C79" w:rsidR="009F2F25" w:rsidRDefault="009F2F25" w:rsidP="009F2F25">
          <w:pPr>
            <w:rPr>
              <w:rFonts w:cs="Times New Roman"/>
              <w:lang w:val="en-US"/>
            </w:rPr>
          </w:pPr>
          <w:r>
            <w:rPr>
              <w:rFonts w:cs="Times New Roman"/>
              <w:b/>
              <w:bCs/>
              <w:lang w:val="en-US"/>
            </w:rPr>
            <w:tab/>
          </w:r>
          <w:r>
            <w:rPr>
              <w:rFonts w:cs="Times New Roman"/>
              <w:b/>
              <w:bCs/>
              <w:lang w:val="en-US"/>
            </w:rPr>
            <w:tab/>
            <w:t>1.3 Intended Audience</w:t>
          </w:r>
          <w:r w:rsidRPr="00B827AE">
            <w:rPr>
              <w:rFonts w:cs="Times New Roman"/>
              <w:lang w:val="en-US"/>
            </w:rPr>
            <w:t>……………………………………………………………………………………</w:t>
          </w:r>
          <w:r>
            <w:rPr>
              <w:rFonts w:cs="Times New Roman"/>
              <w:lang w:val="en-US"/>
            </w:rPr>
            <w:t xml:space="preserve">.... </w:t>
          </w:r>
          <w:r w:rsidRPr="00B827AE">
            <w:rPr>
              <w:rFonts w:cs="Times New Roman"/>
              <w:lang w:val="en-US"/>
            </w:rPr>
            <w:t>2</w:t>
          </w:r>
        </w:p>
        <w:p w14:paraId="4890B954" w14:textId="2DA4A8FC" w:rsidR="009F2F25" w:rsidRPr="009F2F25" w:rsidRDefault="009F2F25" w:rsidP="00B827AE">
          <w:r>
            <w:rPr>
              <w:rFonts w:cs="Times New Roman"/>
              <w:lang w:val="en-US"/>
            </w:rPr>
            <w:tab/>
          </w:r>
          <w:r>
            <w:rPr>
              <w:rFonts w:cs="Times New Roman"/>
              <w:lang w:val="en-US"/>
            </w:rPr>
            <w:tab/>
          </w:r>
          <w:r>
            <w:rPr>
              <w:rFonts w:cs="Times New Roman"/>
              <w:b/>
              <w:bCs/>
              <w:lang w:val="en-US"/>
            </w:rPr>
            <w:t>1.4 Project Scope</w:t>
          </w:r>
          <w:r>
            <w:rPr>
              <w:rFonts w:cs="Times New Roman"/>
              <w:lang w:val="en-US"/>
            </w:rPr>
            <w:t>………………………………………………………………………………………………. 2</w:t>
          </w:r>
        </w:p>
        <w:p w14:paraId="2CDB07FC" w14:textId="02BD26F4" w:rsidR="009F2F25" w:rsidRDefault="009F2F25" w:rsidP="00B827AE">
          <w:pPr>
            <w:pStyle w:val="TOC1"/>
            <w:ind w:firstLine="216"/>
          </w:pPr>
          <w:r>
            <w:rPr>
              <w:b/>
              <w:bCs/>
            </w:rPr>
            <w:t xml:space="preserve">   2. Description </w:t>
          </w:r>
          <w:r>
            <w:ptab w:relativeTo="margin" w:alignment="right" w:leader="dot"/>
          </w:r>
          <w:r>
            <w:rPr>
              <w:b/>
              <w:bCs/>
            </w:rPr>
            <w:t>3</w:t>
          </w:r>
        </w:p>
        <w:p w14:paraId="69CE1833" w14:textId="73F060EA" w:rsidR="009F2F25" w:rsidRDefault="009F2F25" w:rsidP="00B827AE">
          <w:pPr>
            <w:pStyle w:val="TOC2"/>
            <w:ind w:left="936" w:firstLine="504"/>
          </w:pPr>
          <w:r>
            <w:rPr>
              <w:b/>
              <w:bCs/>
            </w:rPr>
            <w:t>2.1 Project Perspective</w:t>
          </w:r>
          <w:r>
            <w:ptab w:relativeTo="margin" w:alignment="right" w:leader="dot"/>
          </w:r>
          <w:r>
            <w:t>3</w:t>
          </w:r>
        </w:p>
        <w:p w14:paraId="46C3E3C5" w14:textId="455B3D3A" w:rsidR="009F2F25" w:rsidRDefault="009F2F25" w:rsidP="009F2F25">
          <w:pPr>
            <w:pStyle w:val="TOC3"/>
            <w:ind w:left="1166" w:firstLine="274"/>
          </w:pPr>
          <w:r>
            <w:rPr>
              <w:b/>
              <w:bCs/>
            </w:rPr>
            <w:t>2.2 Product Features</w:t>
          </w:r>
          <w:r>
            <w:ptab w:relativeTo="margin" w:alignment="right" w:leader="dot"/>
          </w:r>
          <w:r w:rsidR="00337454">
            <w:t>4</w:t>
          </w:r>
        </w:p>
        <w:p w14:paraId="1721A73F" w14:textId="5848A5E6" w:rsidR="009F2F25" w:rsidRDefault="009F2F25" w:rsidP="009F2F25">
          <w:pPr>
            <w:rPr>
              <w:rFonts w:cs="Times New Roman"/>
              <w:lang w:val="en-US"/>
            </w:rPr>
          </w:pPr>
          <w:r>
            <w:rPr>
              <w:rFonts w:cs="Times New Roman"/>
              <w:b/>
              <w:bCs/>
              <w:lang w:val="en-US"/>
            </w:rPr>
            <w:tab/>
          </w:r>
          <w:r>
            <w:rPr>
              <w:rFonts w:cs="Times New Roman"/>
              <w:b/>
              <w:bCs/>
              <w:lang w:val="en-US"/>
            </w:rPr>
            <w:tab/>
            <w:t>2.3 User Class and Characterization</w:t>
          </w:r>
          <w:r>
            <w:rPr>
              <w:rFonts w:cs="Times New Roman"/>
              <w:lang w:val="en-US"/>
            </w:rPr>
            <w:t xml:space="preserve">…………………………………………………………………. </w:t>
          </w:r>
          <w:r w:rsidR="00337454">
            <w:rPr>
              <w:rFonts w:cs="Times New Roman"/>
              <w:lang w:val="en-US"/>
            </w:rPr>
            <w:t>6</w:t>
          </w:r>
        </w:p>
        <w:p w14:paraId="4B85B0B6" w14:textId="76113B7F" w:rsidR="009F2F25" w:rsidRPr="00B827AE" w:rsidRDefault="009F2F25" w:rsidP="009F2F25">
          <w:pPr>
            <w:rPr>
              <w:rFonts w:cs="Times New Roman"/>
              <w:lang w:val="en-US"/>
            </w:rPr>
          </w:pPr>
          <w:r>
            <w:rPr>
              <w:rFonts w:cs="Times New Roman"/>
              <w:lang w:val="en-US"/>
            </w:rPr>
            <w:tab/>
          </w:r>
          <w:r>
            <w:rPr>
              <w:rFonts w:cs="Times New Roman"/>
              <w:lang w:val="en-US"/>
            </w:rPr>
            <w:tab/>
          </w:r>
          <w:r>
            <w:rPr>
              <w:rFonts w:cs="Times New Roman"/>
              <w:b/>
              <w:bCs/>
              <w:lang w:val="en-US"/>
            </w:rPr>
            <w:t>2.4 Operating Environment</w:t>
          </w:r>
          <w:r>
            <w:rPr>
              <w:rFonts w:cs="Times New Roman"/>
              <w:lang w:val="en-US"/>
            </w:rPr>
            <w:t xml:space="preserve">……………………………………………………………………………… </w:t>
          </w:r>
          <w:r w:rsidR="00337454">
            <w:rPr>
              <w:rFonts w:cs="Times New Roman"/>
              <w:lang w:val="en-US"/>
            </w:rPr>
            <w:t>6</w:t>
          </w:r>
        </w:p>
        <w:p w14:paraId="6764A0DB" w14:textId="0E247A44" w:rsidR="009F2F25" w:rsidRDefault="009F2F25" w:rsidP="009F2F25">
          <w:pPr>
            <w:rPr>
              <w:rFonts w:cs="Times New Roman"/>
              <w:lang w:val="en-US"/>
            </w:rPr>
          </w:pPr>
          <w:r>
            <w:rPr>
              <w:rFonts w:cs="Times New Roman"/>
              <w:b/>
              <w:bCs/>
              <w:lang w:val="en-US"/>
            </w:rPr>
            <w:tab/>
          </w:r>
          <w:r>
            <w:rPr>
              <w:rFonts w:cs="Times New Roman"/>
              <w:b/>
              <w:bCs/>
              <w:lang w:val="en-US"/>
            </w:rPr>
            <w:tab/>
            <w:t>2.5 Design and Implementation Constraints</w:t>
          </w:r>
          <w:r>
            <w:rPr>
              <w:rFonts w:cs="Times New Roman"/>
              <w:lang w:val="en-US"/>
            </w:rPr>
            <w:t xml:space="preserve">……………………………………………………. </w:t>
          </w:r>
          <w:r w:rsidR="00337454">
            <w:rPr>
              <w:rFonts w:cs="Times New Roman"/>
              <w:lang w:val="en-US"/>
            </w:rPr>
            <w:t>6</w:t>
          </w:r>
        </w:p>
        <w:p w14:paraId="68AEA08E" w14:textId="28733163" w:rsidR="00A6607D" w:rsidRDefault="009F2F25" w:rsidP="009F2F25">
          <w:pPr>
            <w:rPr>
              <w:rFonts w:cs="Times New Roman"/>
              <w:lang w:val="en-US"/>
            </w:rPr>
          </w:pPr>
          <w:r>
            <w:rPr>
              <w:rFonts w:cs="Times New Roman"/>
              <w:b/>
              <w:bCs/>
              <w:lang w:val="en-US"/>
            </w:rPr>
            <w:t xml:space="preserve">       3. Interface Requirements</w:t>
          </w:r>
          <w:r>
            <w:rPr>
              <w:rFonts w:cs="Times New Roman"/>
              <w:lang w:val="en-US"/>
            </w:rPr>
            <w:t>………………………………………………………………………………………………</w:t>
          </w:r>
          <w:r w:rsidR="00A6607D">
            <w:rPr>
              <w:rFonts w:cs="Times New Roman"/>
              <w:lang w:val="en-US"/>
            </w:rPr>
            <w:t xml:space="preserve">…. </w:t>
          </w:r>
          <w:r w:rsidR="00337454">
            <w:rPr>
              <w:rFonts w:cs="Times New Roman"/>
              <w:b/>
              <w:bCs/>
              <w:lang w:val="en-US"/>
            </w:rPr>
            <w:t>7</w:t>
          </w:r>
        </w:p>
        <w:p w14:paraId="18357DE4" w14:textId="663A5CA8" w:rsidR="00A6607D" w:rsidRPr="00B827AE" w:rsidRDefault="00A6607D" w:rsidP="009F2F25">
          <w:pPr>
            <w:rPr>
              <w:rFonts w:cs="Times New Roman"/>
              <w:lang w:val="en-US"/>
            </w:rPr>
          </w:pPr>
          <w:r>
            <w:rPr>
              <w:rFonts w:cs="Times New Roman"/>
              <w:lang w:val="en-US"/>
            </w:rPr>
            <w:tab/>
          </w:r>
          <w:r>
            <w:rPr>
              <w:rFonts w:cs="Times New Roman"/>
              <w:lang w:val="en-US"/>
            </w:rPr>
            <w:tab/>
          </w:r>
          <w:r>
            <w:rPr>
              <w:rFonts w:cs="Times New Roman"/>
              <w:b/>
              <w:bCs/>
              <w:lang w:val="en-US"/>
            </w:rPr>
            <w:t>3.1 User Interface</w:t>
          </w:r>
          <w:r>
            <w:rPr>
              <w:rFonts w:cs="Times New Roman"/>
              <w:lang w:val="en-US"/>
            </w:rPr>
            <w:t xml:space="preserve">……………………………………………………………………………………………… </w:t>
          </w:r>
          <w:r w:rsidR="00337454">
            <w:rPr>
              <w:rFonts w:cs="Times New Roman"/>
              <w:lang w:val="en-US"/>
            </w:rPr>
            <w:t>7</w:t>
          </w:r>
        </w:p>
        <w:p w14:paraId="1C574690" w14:textId="680193FD" w:rsidR="00A6607D" w:rsidRDefault="00A6607D" w:rsidP="009F2F25">
          <w:pPr>
            <w:rPr>
              <w:rFonts w:cs="Times New Roman"/>
              <w:b/>
              <w:bCs/>
              <w:lang w:val="en-US"/>
            </w:rPr>
          </w:pPr>
          <w:r>
            <w:rPr>
              <w:rFonts w:cs="Times New Roman"/>
              <w:b/>
              <w:bCs/>
              <w:lang w:val="en-US"/>
            </w:rPr>
            <w:tab/>
          </w:r>
          <w:r>
            <w:rPr>
              <w:rFonts w:cs="Times New Roman"/>
              <w:b/>
              <w:bCs/>
              <w:lang w:val="en-US"/>
            </w:rPr>
            <w:tab/>
            <w:t>3.2 Hardware Interface………………………………………………………………………………</w:t>
          </w:r>
          <w:proofErr w:type="gramStart"/>
          <w:r>
            <w:rPr>
              <w:rFonts w:cs="Times New Roman"/>
              <w:b/>
              <w:bCs/>
              <w:lang w:val="en-US"/>
            </w:rPr>
            <w:t>…..</w:t>
          </w:r>
          <w:proofErr w:type="gramEnd"/>
          <w:r>
            <w:rPr>
              <w:rFonts w:cs="Times New Roman"/>
              <w:b/>
              <w:bCs/>
              <w:lang w:val="en-US"/>
            </w:rPr>
            <w:t xml:space="preserve"> </w:t>
          </w:r>
          <w:r w:rsidR="00337454">
            <w:rPr>
              <w:rFonts w:cs="Times New Roman"/>
              <w:lang w:val="en-US"/>
            </w:rPr>
            <w:t>7</w:t>
          </w:r>
        </w:p>
        <w:p w14:paraId="2B73B187" w14:textId="1F972D86" w:rsidR="00A6607D" w:rsidRPr="00B827AE" w:rsidRDefault="00A6607D" w:rsidP="009F2F25">
          <w:pPr>
            <w:rPr>
              <w:rFonts w:cs="Times New Roman"/>
              <w:b/>
              <w:bCs/>
              <w:lang w:val="en-US"/>
            </w:rPr>
          </w:pPr>
          <w:r>
            <w:rPr>
              <w:rFonts w:cs="Times New Roman"/>
              <w:b/>
              <w:bCs/>
              <w:lang w:val="en-US"/>
            </w:rPr>
            <w:tab/>
          </w:r>
          <w:r>
            <w:rPr>
              <w:rFonts w:cs="Times New Roman"/>
              <w:b/>
              <w:bCs/>
              <w:lang w:val="en-US"/>
            </w:rPr>
            <w:tab/>
            <w:t xml:space="preserve">3.3 Software Interface……………………………………………………………………………………. </w:t>
          </w:r>
          <w:r w:rsidR="00337454">
            <w:rPr>
              <w:rFonts w:cs="Times New Roman"/>
              <w:lang w:val="en-US"/>
            </w:rPr>
            <w:t>7</w:t>
          </w:r>
        </w:p>
        <w:p w14:paraId="6A02A6D8" w14:textId="05BA34A4" w:rsidR="00A6607D" w:rsidRDefault="00A6607D" w:rsidP="009F2F25">
          <w:pPr>
            <w:rPr>
              <w:rFonts w:cs="Times New Roman"/>
              <w:lang w:val="en-US"/>
            </w:rPr>
          </w:pPr>
          <w:r>
            <w:rPr>
              <w:rFonts w:cs="Times New Roman"/>
              <w:lang w:val="en-US"/>
            </w:rPr>
            <w:t xml:space="preserve">       </w:t>
          </w:r>
          <w:r>
            <w:rPr>
              <w:rFonts w:cs="Times New Roman"/>
              <w:b/>
              <w:bCs/>
              <w:lang w:val="en-US"/>
            </w:rPr>
            <w:t>4. Nonfunctional Requirements</w:t>
          </w:r>
          <w:r>
            <w:rPr>
              <w:rFonts w:cs="Times New Roman"/>
              <w:lang w:val="en-US"/>
            </w:rPr>
            <w:t xml:space="preserve">…………………………………………………………………………………………. </w:t>
          </w:r>
          <w:r w:rsidR="00337454">
            <w:rPr>
              <w:rFonts w:cs="Times New Roman"/>
              <w:b/>
              <w:bCs/>
              <w:lang w:val="en-US"/>
            </w:rPr>
            <w:t>7</w:t>
          </w:r>
        </w:p>
        <w:p w14:paraId="266146A4" w14:textId="53822B94" w:rsidR="00A6607D" w:rsidRDefault="00A6607D" w:rsidP="009F2F25">
          <w:pPr>
            <w:rPr>
              <w:rFonts w:cs="Times New Roman"/>
              <w:bCs/>
              <w:lang w:val="en-US"/>
            </w:rPr>
          </w:pPr>
          <w:r>
            <w:rPr>
              <w:rFonts w:cs="Times New Roman"/>
              <w:lang w:val="en-US"/>
            </w:rPr>
            <w:tab/>
          </w:r>
          <w:r>
            <w:rPr>
              <w:rFonts w:cs="Times New Roman"/>
              <w:lang w:val="en-US"/>
            </w:rPr>
            <w:tab/>
          </w:r>
          <w:r>
            <w:rPr>
              <w:rFonts w:cs="Times New Roman"/>
              <w:b/>
              <w:lang w:val="en-US"/>
            </w:rPr>
            <w:t>4.1 Security Requirements</w:t>
          </w:r>
          <w:r>
            <w:rPr>
              <w:rFonts w:cs="Times New Roman"/>
              <w:bCs/>
              <w:lang w:val="en-US"/>
            </w:rPr>
            <w:t>……………………………………………………………………………</w:t>
          </w:r>
          <w:proofErr w:type="gramStart"/>
          <w:r>
            <w:rPr>
              <w:rFonts w:cs="Times New Roman"/>
              <w:bCs/>
              <w:lang w:val="en-US"/>
            </w:rPr>
            <w:t>…..</w:t>
          </w:r>
          <w:proofErr w:type="gramEnd"/>
          <w:r>
            <w:rPr>
              <w:rFonts w:cs="Times New Roman"/>
              <w:bCs/>
              <w:lang w:val="en-US"/>
            </w:rPr>
            <w:t xml:space="preserve"> </w:t>
          </w:r>
          <w:r w:rsidR="00337454">
            <w:rPr>
              <w:rFonts w:cs="Times New Roman"/>
              <w:bCs/>
              <w:lang w:val="en-US"/>
            </w:rPr>
            <w:t>7</w:t>
          </w:r>
        </w:p>
        <w:p w14:paraId="22834B93" w14:textId="6F8DE8B4" w:rsidR="009F2F25" w:rsidRPr="00B827AE" w:rsidRDefault="00A6607D" w:rsidP="00B827AE">
          <w:r>
            <w:rPr>
              <w:rFonts w:cs="Times New Roman"/>
              <w:bCs/>
              <w:lang w:val="en-US"/>
            </w:rPr>
            <w:tab/>
          </w:r>
          <w:r>
            <w:rPr>
              <w:rFonts w:cs="Times New Roman"/>
              <w:bCs/>
              <w:lang w:val="en-US"/>
            </w:rPr>
            <w:tab/>
          </w:r>
          <w:r>
            <w:rPr>
              <w:rFonts w:cs="Times New Roman"/>
              <w:b/>
              <w:lang w:val="en-US"/>
            </w:rPr>
            <w:t xml:space="preserve">4.2 Hazard Risk……………………………………………………………………………………………… </w:t>
          </w:r>
          <w:r w:rsidR="00DC0B3D">
            <w:rPr>
              <w:rFonts w:cs="Times New Roman"/>
              <w:bCs/>
              <w:lang w:val="en-US"/>
            </w:rPr>
            <w:t>8</w:t>
          </w:r>
        </w:p>
      </w:sdtContent>
    </w:sdt>
    <w:p w14:paraId="3D451BF8" w14:textId="77777777" w:rsidR="009F2F25" w:rsidRPr="00B827AE" w:rsidRDefault="009F2F25" w:rsidP="00A07461">
      <w:pPr>
        <w:spacing w:after="0" w:line="240" w:lineRule="auto"/>
        <w:rPr>
          <w:rFonts w:ascii="Times New Roman" w:eastAsia="Times New Roman" w:hAnsi="Times New Roman" w:cs="Times New Roman"/>
          <w:b/>
          <w:bCs/>
          <w:color w:val="000000"/>
        </w:rPr>
      </w:pPr>
    </w:p>
    <w:p w14:paraId="3BDA2C4F"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028635DC"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75B80DE4" w14:textId="77777777" w:rsidR="00A6607D" w:rsidRDefault="00A6607D" w:rsidP="00A07461">
      <w:pPr>
        <w:spacing w:after="0" w:line="240" w:lineRule="auto"/>
        <w:rPr>
          <w:rFonts w:ascii="Times New Roman" w:eastAsia="Times New Roman" w:hAnsi="Times New Roman" w:cs="Times New Roman"/>
          <w:b/>
          <w:bCs/>
          <w:color w:val="000000"/>
          <w:sz w:val="36"/>
          <w:szCs w:val="36"/>
        </w:rPr>
      </w:pPr>
    </w:p>
    <w:p w14:paraId="3DF856DE" w14:textId="2F8619F1"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6"/>
          <w:szCs w:val="36"/>
        </w:rPr>
        <w:lastRenderedPageBreak/>
        <w:t>I</w:t>
      </w:r>
      <w:r w:rsidRPr="00D622B4">
        <w:rPr>
          <w:rFonts w:ascii="Times New Roman" w:eastAsia="Times New Roman" w:hAnsi="Times New Roman" w:cs="Times New Roman"/>
          <w:b/>
          <w:bCs/>
          <w:color w:val="000000"/>
          <w:sz w:val="36"/>
          <w:szCs w:val="36"/>
        </w:rPr>
        <w:tab/>
        <w:t>Introduction</w:t>
      </w:r>
    </w:p>
    <w:p w14:paraId="7B2962EE"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b/>
          <w:bCs/>
          <w:color w:val="000000"/>
          <w:sz w:val="32"/>
          <w:szCs w:val="32"/>
        </w:rPr>
        <w:t>1.1</w:t>
      </w:r>
      <w:r w:rsidRPr="00D622B4">
        <w:rPr>
          <w:rFonts w:ascii="Times New Roman" w:eastAsia="Times New Roman" w:hAnsi="Times New Roman" w:cs="Times New Roman"/>
          <w:b/>
          <w:bCs/>
          <w:color w:val="000000"/>
          <w:sz w:val="32"/>
          <w:szCs w:val="32"/>
        </w:rPr>
        <w:tab/>
        <w:t>Project Purpose</w:t>
      </w:r>
    </w:p>
    <w:p w14:paraId="7DC52DF5"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The purpose of this product is to provide customers with a solution to handle items airports will not allow. We want to guarantee safety and quickness when handling items. </w:t>
      </w:r>
    </w:p>
    <w:p w14:paraId="1081069E"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p>
    <w:p w14:paraId="40E7A38E"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117A555B" w14:textId="77777777"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 xml:space="preserve">1.2 </w:t>
      </w:r>
      <w:r w:rsidRPr="00D622B4">
        <w:rPr>
          <w:rFonts w:ascii="Times New Roman" w:eastAsia="Times New Roman" w:hAnsi="Times New Roman" w:cs="Times New Roman"/>
          <w:b/>
          <w:bCs/>
          <w:color w:val="000000"/>
          <w:sz w:val="32"/>
          <w:szCs w:val="32"/>
        </w:rPr>
        <w:tab/>
        <w:t>Document Conventions </w:t>
      </w:r>
    </w:p>
    <w:p w14:paraId="1D294493"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07461" w:rsidRPr="00D622B4" w14:paraId="3944456B" w14:textId="77777777" w:rsidTr="00D201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87DF0" w14:textId="77777777" w:rsidR="00A07461" w:rsidRPr="00D622B4" w:rsidRDefault="00A07461" w:rsidP="00D2016E">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DB                                                                       Database</w:t>
            </w:r>
          </w:p>
        </w:tc>
      </w:tr>
      <w:tr w:rsidR="00A07461" w:rsidRPr="00D622B4" w14:paraId="134526C1" w14:textId="77777777" w:rsidTr="00D201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7DC90" w14:textId="77777777" w:rsidR="00A07461" w:rsidRPr="00D622B4" w:rsidRDefault="00A07461" w:rsidP="00D2016E">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DDB                                                                    Distributed Database</w:t>
            </w:r>
          </w:p>
        </w:tc>
      </w:tr>
      <w:tr w:rsidR="00A07461" w:rsidRPr="00D622B4" w14:paraId="30405F80" w14:textId="77777777" w:rsidTr="00D201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C748E" w14:textId="77777777" w:rsidR="00A07461" w:rsidRPr="00D622B4" w:rsidRDefault="00A07461" w:rsidP="00D2016E">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SM                                                                       Site Map</w:t>
            </w:r>
          </w:p>
        </w:tc>
      </w:tr>
    </w:tbl>
    <w:p w14:paraId="309C8B44"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00977A69"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p>
    <w:p w14:paraId="4E3FC54B"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7F809C18" w14:textId="77777777"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1.3 Intended Audience</w:t>
      </w:r>
    </w:p>
    <w:p w14:paraId="03F145D3"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This project is intended for customers at specified airports. This will be implemented by the stakeholders for customer use. This system will be useful for anyone within the airport. </w:t>
      </w:r>
    </w:p>
    <w:p w14:paraId="5A1061EE"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p>
    <w:p w14:paraId="4189BCBB"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5C1A2088" w14:textId="77777777"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1.4 Project Scope</w:t>
      </w:r>
    </w:p>
    <w:p w14:paraId="715EEFFF" w14:textId="760C1878"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 xml:space="preserve">The purpose of the shipping and storage system is to give customers an easier time when it comes to flying. The system will handle the occasions where customers may lose an item due to a TSA ban and ensure </w:t>
      </w:r>
      <w:r w:rsidR="00A6607D" w:rsidRPr="00D622B4">
        <w:rPr>
          <w:rFonts w:ascii="Times New Roman" w:eastAsia="Times New Roman" w:hAnsi="Times New Roman" w:cs="Times New Roman"/>
          <w:color w:val="000000"/>
          <w:sz w:val="24"/>
          <w:szCs w:val="24"/>
        </w:rPr>
        <w:t>its</w:t>
      </w:r>
      <w:r w:rsidRPr="00D622B4">
        <w:rPr>
          <w:rFonts w:ascii="Times New Roman" w:eastAsia="Times New Roman" w:hAnsi="Times New Roman" w:cs="Times New Roman"/>
          <w:color w:val="000000"/>
          <w:sz w:val="24"/>
          <w:szCs w:val="24"/>
        </w:rPr>
        <w:t xml:space="preserve"> safety until it is back in the customer's care. This will also help airports during the scanning process because it will allow customers to have items on the no flight list shipped or stored beforehand.  </w:t>
      </w:r>
    </w:p>
    <w:p w14:paraId="622A0DBC"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p>
    <w:p w14:paraId="025DC822"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p>
    <w:p w14:paraId="0B0F445E" w14:textId="77777777" w:rsidR="00A07461" w:rsidRDefault="00A07461" w:rsidP="00A07461">
      <w:pPr>
        <w:spacing w:after="0" w:line="240" w:lineRule="auto"/>
        <w:rPr>
          <w:rFonts w:ascii="Times New Roman" w:eastAsia="Times New Roman" w:hAnsi="Times New Roman" w:cs="Times New Roman"/>
          <w:b/>
          <w:bCs/>
          <w:color w:val="000000"/>
          <w:sz w:val="36"/>
          <w:szCs w:val="36"/>
        </w:rPr>
      </w:pPr>
    </w:p>
    <w:p w14:paraId="72649F85"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147BB0E4"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7FDFBDF6" w14:textId="77777777" w:rsidR="00A6607D" w:rsidRDefault="00A6607D" w:rsidP="00A07461">
      <w:pPr>
        <w:spacing w:after="0" w:line="240" w:lineRule="auto"/>
        <w:rPr>
          <w:rFonts w:ascii="Times New Roman" w:eastAsia="Times New Roman" w:hAnsi="Times New Roman" w:cs="Times New Roman"/>
          <w:b/>
          <w:bCs/>
          <w:color w:val="000000"/>
          <w:sz w:val="36"/>
          <w:szCs w:val="36"/>
        </w:rPr>
      </w:pPr>
    </w:p>
    <w:p w14:paraId="7A5F4AED" w14:textId="77777777" w:rsidR="00A6607D" w:rsidRDefault="00A6607D" w:rsidP="00A07461">
      <w:pPr>
        <w:spacing w:after="0" w:line="240" w:lineRule="auto"/>
        <w:rPr>
          <w:rFonts w:ascii="Times New Roman" w:eastAsia="Times New Roman" w:hAnsi="Times New Roman" w:cs="Times New Roman"/>
          <w:b/>
          <w:bCs/>
          <w:color w:val="000000"/>
          <w:sz w:val="36"/>
          <w:szCs w:val="36"/>
        </w:rPr>
      </w:pPr>
    </w:p>
    <w:p w14:paraId="50BE2C95" w14:textId="30F9E695" w:rsidR="00A6607D" w:rsidRDefault="00A6607D" w:rsidP="00A07461">
      <w:pPr>
        <w:spacing w:after="0" w:line="240" w:lineRule="auto"/>
        <w:rPr>
          <w:rFonts w:ascii="Times New Roman" w:eastAsia="Times New Roman" w:hAnsi="Times New Roman" w:cs="Times New Roman"/>
          <w:b/>
          <w:bCs/>
          <w:color w:val="000000"/>
          <w:sz w:val="36"/>
          <w:szCs w:val="36"/>
        </w:rPr>
      </w:pPr>
    </w:p>
    <w:p w14:paraId="7E0F9FCB" w14:textId="38721B65" w:rsidR="00A6607D" w:rsidRDefault="00A6607D" w:rsidP="00A07461">
      <w:pPr>
        <w:spacing w:after="0" w:line="240" w:lineRule="auto"/>
        <w:rPr>
          <w:rFonts w:ascii="Times New Roman" w:eastAsia="Times New Roman" w:hAnsi="Times New Roman" w:cs="Times New Roman"/>
          <w:b/>
          <w:bCs/>
          <w:color w:val="000000"/>
          <w:sz w:val="36"/>
          <w:szCs w:val="36"/>
        </w:rPr>
      </w:pPr>
    </w:p>
    <w:p w14:paraId="0C91B3DB" w14:textId="77777777" w:rsidR="00A6607D" w:rsidRDefault="00A6607D" w:rsidP="00A07461">
      <w:pPr>
        <w:spacing w:after="0" w:line="240" w:lineRule="auto"/>
        <w:rPr>
          <w:rFonts w:ascii="Times New Roman" w:eastAsia="Times New Roman" w:hAnsi="Times New Roman" w:cs="Times New Roman"/>
          <w:b/>
          <w:bCs/>
          <w:color w:val="000000"/>
          <w:sz w:val="36"/>
          <w:szCs w:val="36"/>
        </w:rPr>
      </w:pPr>
    </w:p>
    <w:p w14:paraId="58F3FE9E" w14:textId="34CA5225"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6"/>
          <w:szCs w:val="36"/>
        </w:rPr>
        <w:lastRenderedPageBreak/>
        <w:t>II</w:t>
      </w:r>
      <w:r w:rsidRPr="00D622B4">
        <w:rPr>
          <w:rFonts w:ascii="Times New Roman" w:eastAsia="Times New Roman" w:hAnsi="Times New Roman" w:cs="Times New Roman"/>
          <w:b/>
          <w:bCs/>
          <w:color w:val="000000"/>
          <w:sz w:val="36"/>
          <w:szCs w:val="36"/>
        </w:rPr>
        <w:tab/>
        <w:t>Description </w:t>
      </w:r>
    </w:p>
    <w:p w14:paraId="237BDBDA"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6"/>
          <w:szCs w:val="36"/>
        </w:rPr>
        <w:tab/>
      </w:r>
    </w:p>
    <w:p w14:paraId="61ADF59D" w14:textId="77777777"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2.1 Product Perspective </w:t>
      </w:r>
    </w:p>
    <w:p w14:paraId="69B46372"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color w:val="000000"/>
          <w:sz w:val="24"/>
          <w:szCs w:val="24"/>
        </w:rPr>
        <w:t>The shipping and storage system will store information such as:</w:t>
      </w:r>
    </w:p>
    <w:p w14:paraId="4857FD55"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b/>
          <w:bCs/>
          <w:color w:val="000000"/>
          <w:sz w:val="24"/>
          <w:szCs w:val="24"/>
        </w:rPr>
        <w:t>Customer Information:</w:t>
      </w:r>
    </w:p>
    <w:p w14:paraId="729E7573"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This will include customer shipping information as well as items shipped or stored with the company using the airport kiosk. </w:t>
      </w:r>
    </w:p>
    <w:p w14:paraId="440CB93C"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24"/>
          <w:szCs w:val="24"/>
        </w:rPr>
        <w:t>Order Information:</w:t>
      </w:r>
    </w:p>
    <w:p w14:paraId="372B0166"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This will include customer orders as well as tracking for up to date information on a customer’s item arrival time. </w:t>
      </w:r>
    </w:p>
    <w:p w14:paraId="07E16E4A"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24"/>
          <w:szCs w:val="24"/>
        </w:rPr>
        <w:t>Storage Information:</w:t>
      </w:r>
    </w:p>
    <w:p w14:paraId="6E50C441"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This will include the items placed into storage, dates in which the item can be held as well as payments for storage use. </w:t>
      </w:r>
    </w:p>
    <w:p w14:paraId="1A177D4B"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1677286B"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2CFBD6D5"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068F6132"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4F7BAC10"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3CDACA72"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68DCD8FE"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18F80CDC"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71C9A4B0"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62C95207"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63E0D7FB"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4F9E0757"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3244FF49"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231C0041"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0477CB57" w14:textId="77777777" w:rsidR="00337454" w:rsidRDefault="00337454" w:rsidP="00B827AE">
      <w:pPr>
        <w:spacing w:after="240" w:line="240" w:lineRule="auto"/>
        <w:rPr>
          <w:rFonts w:ascii="Times New Roman" w:eastAsia="Times New Roman" w:hAnsi="Times New Roman" w:cs="Times New Roman"/>
          <w:b/>
          <w:bCs/>
          <w:color w:val="000000"/>
          <w:sz w:val="32"/>
          <w:szCs w:val="32"/>
        </w:rPr>
      </w:pPr>
    </w:p>
    <w:p w14:paraId="48310393" w14:textId="7A5BDDB1" w:rsidR="00A07461" w:rsidRPr="00E54D37" w:rsidRDefault="00A07461" w:rsidP="00B827AE">
      <w:pPr>
        <w:spacing w:after="240" w:line="240" w:lineRule="auto"/>
        <w:rPr>
          <w:rFonts w:ascii="Times New Roman" w:eastAsia="Times New Roman" w:hAnsi="Times New Roman" w:cs="Times New Roman"/>
          <w:b/>
          <w:bCs/>
          <w:color w:val="000000"/>
          <w:sz w:val="32"/>
          <w:szCs w:val="32"/>
        </w:rPr>
      </w:pPr>
      <w:r w:rsidRPr="00D622B4">
        <w:rPr>
          <w:rFonts w:ascii="Times New Roman" w:eastAsia="Times New Roman" w:hAnsi="Times New Roman" w:cs="Times New Roman"/>
          <w:b/>
          <w:bCs/>
          <w:color w:val="000000"/>
          <w:sz w:val="32"/>
          <w:szCs w:val="32"/>
        </w:rPr>
        <w:lastRenderedPageBreak/>
        <w:t>2.2 Product Features </w:t>
      </w:r>
    </w:p>
    <w:p w14:paraId="1B62E7AF" w14:textId="28E37FE0" w:rsidR="00A07461" w:rsidRPr="00D622B4" w:rsidRDefault="00337454" w:rsidP="00A07461">
      <w:pPr>
        <w:spacing w:after="0" w:line="240" w:lineRule="auto"/>
        <w:rPr>
          <w:rFonts w:ascii="Times New Roman" w:eastAsia="Times New Roman" w:hAnsi="Times New Roman" w:cs="Times New Roman"/>
          <w:sz w:val="24"/>
          <w:szCs w:val="24"/>
        </w:rPr>
      </w:pPr>
      <w:r w:rsidRPr="00337454">
        <w:rPr>
          <w:rFonts w:ascii="Times New Roman" w:eastAsia="Times New Roman" w:hAnsi="Times New Roman" w:cs="Times New Roman"/>
          <w:noProof/>
          <w:sz w:val="24"/>
          <w:szCs w:val="24"/>
        </w:rPr>
        <w:drawing>
          <wp:inline distT="0" distB="0" distL="0" distR="0" wp14:anchorId="47DC9165" wp14:editId="0D27279C">
            <wp:extent cx="5943600" cy="610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00445"/>
                    </a:xfrm>
                    <a:prstGeom prst="rect">
                      <a:avLst/>
                    </a:prstGeom>
                  </pic:spPr>
                </pic:pic>
              </a:graphicData>
            </a:graphic>
          </wp:inline>
        </w:drawing>
      </w:r>
    </w:p>
    <w:p w14:paraId="3C5EF0C7" w14:textId="4FD58E6A" w:rsidR="00A07461" w:rsidRPr="00D622B4" w:rsidRDefault="00A07461" w:rsidP="00A07461">
      <w:pPr>
        <w:spacing w:after="0" w:line="240" w:lineRule="auto"/>
        <w:rPr>
          <w:rFonts w:ascii="Times New Roman" w:eastAsia="Times New Roman" w:hAnsi="Times New Roman" w:cs="Times New Roman"/>
          <w:sz w:val="24"/>
          <w:szCs w:val="24"/>
        </w:rPr>
      </w:pPr>
    </w:p>
    <w:p w14:paraId="2147D1B8" w14:textId="77777777" w:rsidR="00A07461" w:rsidRPr="00D622B4" w:rsidRDefault="00A07461" w:rsidP="00A07461">
      <w:pPr>
        <w:spacing w:after="24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sz w:val="24"/>
          <w:szCs w:val="24"/>
        </w:rPr>
        <w:br/>
      </w:r>
      <w:r w:rsidRPr="00D622B4">
        <w:rPr>
          <w:rFonts w:ascii="Times New Roman" w:eastAsia="Times New Roman" w:hAnsi="Times New Roman" w:cs="Times New Roman"/>
          <w:sz w:val="24"/>
          <w:szCs w:val="24"/>
        </w:rPr>
        <w:br/>
      </w:r>
    </w:p>
    <w:p w14:paraId="1BB5AE05" w14:textId="77777777" w:rsidR="00A07461" w:rsidRDefault="00A07461" w:rsidP="00A07461">
      <w:pPr>
        <w:spacing w:after="0" w:line="240" w:lineRule="auto"/>
        <w:ind w:firstLine="720"/>
        <w:rPr>
          <w:rFonts w:ascii="Times New Roman" w:eastAsia="Times New Roman" w:hAnsi="Times New Roman" w:cs="Times New Roman"/>
          <w:b/>
          <w:bCs/>
          <w:color w:val="000000"/>
          <w:sz w:val="32"/>
          <w:szCs w:val="32"/>
        </w:rPr>
      </w:pPr>
    </w:p>
    <w:p w14:paraId="348AB250" w14:textId="77777777" w:rsidR="00A6607D" w:rsidRDefault="00A6607D" w:rsidP="00B827AE">
      <w:pPr>
        <w:spacing w:after="0" w:line="240" w:lineRule="auto"/>
        <w:rPr>
          <w:rFonts w:ascii="Times New Roman" w:eastAsia="Times New Roman" w:hAnsi="Times New Roman" w:cs="Times New Roman"/>
          <w:b/>
          <w:bCs/>
          <w:color w:val="000000"/>
          <w:sz w:val="32"/>
          <w:szCs w:val="32"/>
        </w:rPr>
      </w:pPr>
    </w:p>
    <w:p w14:paraId="160F9DB0" w14:textId="2AC1337C"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50E0F057" w14:textId="607120B5"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6F009731" w14:textId="21DB5CEF" w:rsidR="00A6607D" w:rsidRDefault="00D656D6" w:rsidP="00A07461">
      <w:pPr>
        <w:spacing w:after="0" w:line="240" w:lineRule="auto"/>
        <w:ind w:firstLine="720"/>
        <w:rPr>
          <w:rFonts w:ascii="Times New Roman" w:eastAsia="Times New Roman" w:hAnsi="Times New Roman" w:cs="Times New Roman"/>
          <w:b/>
          <w:bCs/>
          <w:color w:val="000000"/>
          <w:sz w:val="32"/>
          <w:szCs w:val="32"/>
        </w:rPr>
      </w:pPr>
      <w:r w:rsidRPr="00D656D6">
        <w:rPr>
          <w:rFonts w:ascii="Times New Roman" w:eastAsia="Times New Roman" w:hAnsi="Times New Roman" w:cs="Times New Roman"/>
          <w:b/>
          <w:bCs/>
          <w:noProof/>
          <w:color w:val="000000"/>
          <w:sz w:val="32"/>
          <w:szCs w:val="32"/>
        </w:rPr>
        <w:drawing>
          <wp:inline distT="0" distB="0" distL="0" distR="0" wp14:anchorId="7788EF06" wp14:editId="3587952E">
            <wp:extent cx="5943600" cy="660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09715"/>
                    </a:xfrm>
                    <a:prstGeom prst="rect">
                      <a:avLst/>
                    </a:prstGeom>
                  </pic:spPr>
                </pic:pic>
              </a:graphicData>
            </a:graphic>
          </wp:inline>
        </w:drawing>
      </w:r>
    </w:p>
    <w:p w14:paraId="364D20DE" w14:textId="47F2B4D2"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450FC3C4" w14:textId="08D60A20"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164F31E3" w14:textId="77399725"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776863CB" w14:textId="7AC95E99"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1A3F1D87" w14:textId="025C86F5"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76DFFA29" w14:textId="098CFC32" w:rsidR="00A6607D" w:rsidRDefault="00A6607D" w:rsidP="004053C7">
      <w:pPr>
        <w:spacing w:after="0" w:line="240" w:lineRule="auto"/>
        <w:rPr>
          <w:rFonts w:ascii="Times New Roman" w:eastAsia="Times New Roman" w:hAnsi="Times New Roman" w:cs="Times New Roman"/>
          <w:b/>
          <w:bCs/>
          <w:color w:val="000000"/>
          <w:sz w:val="32"/>
          <w:szCs w:val="32"/>
        </w:rPr>
      </w:pPr>
    </w:p>
    <w:p w14:paraId="00B3C30A" w14:textId="77777777"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454E1203" w14:textId="77777777" w:rsidR="00A6607D" w:rsidRDefault="00A6607D" w:rsidP="00A07461">
      <w:pPr>
        <w:spacing w:after="0" w:line="240" w:lineRule="auto"/>
        <w:ind w:firstLine="720"/>
        <w:rPr>
          <w:rFonts w:ascii="Times New Roman" w:eastAsia="Times New Roman" w:hAnsi="Times New Roman" w:cs="Times New Roman"/>
          <w:b/>
          <w:bCs/>
          <w:color w:val="000000"/>
          <w:sz w:val="32"/>
          <w:szCs w:val="32"/>
        </w:rPr>
      </w:pPr>
    </w:p>
    <w:p w14:paraId="5B454800" w14:textId="70213729"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2.3 User Class and Characteristics </w:t>
      </w:r>
    </w:p>
    <w:p w14:paraId="0BE7FEC5"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Customers using the system will be able to manage their orders on items shipped and stored and make payments on storage and shipping. The user should be able to track their order or storage status while it is in the care of the company. The system includes the following functions:</w:t>
      </w:r>
    </w:p>
    <w:p w14:paraId="5E258C14"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617BC42A" w14:textId="77777777"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Customer Functions: </w:t>
      </w:r>
    </w:p>
    <w:p w14:paraId="6421647C" w14:textId="77777777" w:rsidR="00A07461" w:rsidRPr="00D622B4" w:rsidRDefault="00A07461" w:rsidP="00A07461">
      <w:pPr>
        <w:numPr>
          <w:ilvl w:val="0"/>
          <w:numId w:val="4"/>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Track orders using auto generated tracking number</w:t>
      </w:r>
    </w:p>
    <w:p w14:paraId="7018D218" w14:textId="77777777" w:rsidR="00A07461" w:rsidRPr="00D622B4" w:rsidRDefault="00A07461" w:rsidP="00A07461">
      <w:pPr>
        <w:numPr>
          <w:ilvl w:val="0"/>
          <w:numId w:val="4"/>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Make payments on items through system </w:t>
      </w:r>
    </w:p>
    <w:p w14:paraId="0340D5E3" w14:textId="77777777" w:rsidR="00A07461" w:rsidRPr="00D622B4" w:rsidRDefault="00A07461" w:rsidP="00A07461">
      <w:pPr>
        <w:numPr>
          <w:ilvl w:val="0"/>
          <w:numId w:val="4"/>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Cancel an item shipping or storage</w:t>
      </w:r>
    </w:p>
    <w:p w14:paraId="695A1FFB" w14:textId="77777777" w:rsidR="00A07461" w:rsidRPr="00D622B4" w:rsidRDefault="00A07461" w:rsidP="00A07461">
      <w:pPr>
        <w:numPr>
          <w:ilvl w:val="0"/>
          <w:numId w:val="4"/>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Create a support ticket </w:t>
      </w:r>
    </w:p>
    <w:p w14:paraId="4189DB12"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p>
    <w:p w14:paraId="60A607D2"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t>Employee Functions:</w:t>
      </w:r>
    </w:p>
    <w:p w14:paraId="5C86EBAA" w14:textId="77777777" w:rsidR="00A07461" w:rsidRPr="00D622B4" w:rsidRDefault="00A07461" w:rsidP="00A07461">
      <w:pPr>
        <w:numPr>
          <w:ilvl w:val="0"/>
          <w:numId w:val="5"/>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Create an order for customers</w:t>
      </w:r>
    </w:p>
    <w:p w14:paraId="3F0BB392" w14:textId="77777777" w:rsidR="00A07461" w:rsidRPr="00D622B4" w:rsidRDefault="00A07461" w:rsidP="00A07461">
      <w:pPr>
        <w:numPr>
          <w:ilvl w:val="0"/>
          <w:numId w:val="5"/>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Track customer orders using the auto generated tracking number</w:t>
      </w:r>
    </w:p>
    <w:p w14:paraId="3EF4C793" w14:textId="77777777" w:rsidR="00A07461" w:rsidRPr="00D622B4" w:rsidRDefault="00A07461" w:rsidP="00A07461">
      <w:pPr>
        <w:numPr>
          <w:ilvl w:val="0"/>
          <w:numId w:val="5"/>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Cancel or modify existing orders for customers</w:t>
      </w:r>
    </w:p>
    <w:p w14:paraId="4F991C95" w14:textId="77777777" w:rsidR="00A07461" w:rsidRPr="00D622B4" w:rsidRDefault="00A07461" w:rsidP="00A07461">
      <w:pPr>
        <w:numPr>
          <w:ilvl w:val="0"/>
          <w:numId w:val="5"/>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Handle support tickets processed </w:t>
      </w:r>
    </w:p>
    <w:p w14:paraId="3FEA533A"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1B879C68"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t>Admin Functions:</w:t>
      </w:r>
    </w:p>
    <w:p w14:paraId="3C880E6F" w14:textId="546C4790" w:rsidR="00A07461" w:rsidRPr="00D622B4" w:rsidRDefault="00A07461" w:rsidP="00A07461">
      <w:pPr>
        <w:numPr>
          <w:ilvl w:val="0"/>
          <w:numId w:val="6"/>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Add/</w:t>
      </w:r>
      <w:del w:id="0" w:author="Brandon" w:date="2020-12-01T17:47:00Z">
        <w:r w:rsidRPr="00D622B4" w:rsidDel="00032960">
          <w:rPr>
            <w:rFonts w:ascii="Times New Roman" w:eastAsia="Times New Roman" w:hAnsi="Times New Roman" w:cs="Times New Roman"/>
            <w:color w:val="000000"/>
            <w:sz w:val="24"/>
            <w:szCs w:val="24"/>
          </w:rPr>
          <w:delText xml:space="preserve">Delete </w:delText>
        </w:r>
      </w:del>
      <w:ins w:id="1" w:author="Brandon" w:date="2020-12-01T17:47:00Z">
        <w:r w:rsidR="00032960">
          <w:rPr>
            <w:rFonts w:ascii="Times New Roman" w:eastAsia="Times New Roman" w:hAnsi="Times New Roman" w:cs="Times New Roman"/>
            <w:color w:val="000000"/>
            <w:sz w:val="24"/>
            <w:szCs w:val="24"/>
          </w:rPr>
          <w:t>Archive</w:t>
        </w:r>
        <w:r w:rsidR="00032960" w:rsidRPr="00D622B4">
          <w:rPr>
            <w:rFonts w:ascii="Times New Roman" w:eastAsia="Times New Roman" w:hAnsi="Times New Roman" w:cs="Times New Roman"/>
            <w:color w:val="000000"/>
            <w:sz w:val="24"/>
            <w:szCs w:val="24"/>
          </w:rPr>
          <w:t xml:space="preserve"> </w:t>
        </w:r>
      </w:ins>
      <w:r w:rsidRPr="00D622B4">
        <w:rPr>
          <w:rFonts w:ascii="Times New Roman" w:eastAsia="Times New Roman" w:hAnsi="Times New Roman" w:cs="Times New Roman"/>
          <w:color w:val="000000"/>
          <w:sz w:val="24"/>
          <w:szCs w:val="24"/>
        </w:rPr>
        <w:t>airport kiosk location</w:t>
      </w:r>
    </w:p>
    <w:p w14:paraId="4A9E8B32" w14:textId="77777777" w:rsidR="00A07461" w:rsidRPr="00D622B4" w:rsidRDefault="00A07461" w:rsidP="00A07461">
      <w:pPr>
        <w:numPr>
          <w:ilvl w:val="0"/>
          <w:numId w:val="6"/>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Onboard/Offboard incoming employees</w:t>
      </w:r>
    </w:p>
    <w:p w14:paraId="3F4ED2F5" w14:textId="77777777" w:rsidR="00A07461" w:rsidRPr="00D622B4" w:rsidRDefault="00A07461" w:rsidP="00A07461">
      <w:pPr>
        <w:numPr>
          <w:ilvl w:val="0"/>
          <w:numId w:val="6"/>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Update pricing for shipping and storage</w:t>
      </w:r>
    </w:p>
    <w:p w14:paraId="4DFFDA05" w14:textId="77777777" w:rsidR="00A07461" w:rsidRPr="00D622B4" w:rsidRDefault="00A07461" w:rsidP="00A07461">
      <w:pPr>
        <w:numPr>
          <w:ilvl w:val="0"/>
          <w:numId w:val="6"/>
        </w:numPr>
        <w:spacing w:after="0" w:line="240" w:lineRule="auto"/>
        <w:ind w:left="2880"/>
        <w:textAlignment w:val="baseline"/>
        <w:rPr>
          <w:rFonts w:ascii="Times New Roman" w:eastAsia="Times New Roman" w:hAnsi="Times New Roman" w:cs="Times New Roman"/>
          <w:color w:val="000000"/>
          <w:sz w:val="24"/>
          <w:szCs w:val="24"/>
        </w:rPr>
      </w:pPr>
      <w:r w:rsidRPr="00D622B4">
        <w:rPr>
          <w:rFonts w:ascii="Times New Roman" w:eastAsia="Times New Roman" w:hAnsi="Times New Roman" w:cs="Times New Roman"/>
          <w:color w:val="000000"/>
          <w:sz w:val="24"/>
          <w:szCs w:val="24"/>
        </w:rPr>
        <w:t>Create/Modify shipping and storage conditions </w:t>
      </w:r>
    </w:p>
    <w:p w14:paraId="6B5BC390" w14:textId="77777777" w:rsidR="00A07461" w:rsidRPr="00D622B4" w:rsidRDefault="00A07461" w:rsidP="00A07461">
      <w:pPr>
        <w:spacing w:after="240" w:line="240" w:lineRule="auto"/>
        <w:rPr>
          <w:rFonts w:ascii="Times New Roman" w:eastAsia="Times New Roman" w:hAnsi="Times New Roman" w:cs="Times New Roman"/>
          <w:sz w:val="24"/>
          <w:szCs w:val="24"/>
        </w:rPr>
      </w:pPr>
    </w:p>
    <w:p w14:paraId="3A6A4BAC"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t>2.4 Operating Environment </w:t>
      </w:r>
    </w:p>
    <w:p w14:paraId="1AE5CFBE"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color w:val="000000"/>
          <w:sz w:val="24"/>
          <w:szCs w:val="24"/>
        </w:rPr>
        <w:t>Database: MongoDB</w:t>
      </w:r>
    </w:p>
    <w:p w14:paraId="7D5F5FB8" w14:textId="4088C4B5"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t xml:space="preserve">Platform: </w:t>
      </w:r>
      <w:r w:rsidR="00337454">
        <w:rPr>
          <w:rFonts w:ascii="Times New Roman" w:eastAsia="Times New Roman" w:hAnsi="Times New Roman" w:cs="Times New Roman"/>
          <w:color w:val="000000"/>
          <w:sz w:val="24"/>
          <w:szCs w:val="24"/>
        </w:rPr>
        <w:t>Visual Studio</w:t>
      </w:r>
      <w:del w:id="2" w:author="Brandon" w:date="2020-12-01T19:23:00Z">
        <w:r w:rsidR="00337454" w:rsidDel="005107C7">
          <w:rPr>
            <w:rFonts w:ascii="Times New Roman" w:eastAsia="Times New Roman" w:hAnsi="Times New Roman" w:cs="Times New Roman"/>
            <w:color w:val="000000"/>
            <w:sz w:val="24"/>
            <w:szCs w:val="24"/>
          </w:rPr>
          <w:delText>s</w:delText>
        </w:r>
      </w:del>
      <w:ins w:id="3" w:author="Brandon" w:date="2020-12-01T17:48:00Z">
        <w:r w:rsidR="00032960">
          <w:rPr>
            <w:rFonts w:ascii="Times New Roman" w:eastAsia="Times New Roman" w:hAnsi="Times New Roman" w:cs="Times New Roman"/>
            <w:color w:val="000000"/>
            <w:sz w:val="24"/>
            <w:szCs w:val="24"/>
          </w:rPr>
          <w:t xml:space="preserve"> Code</w:t>
        </w:r>
      </w:ins>
      <w:r w:rsidR="00337454">
        <w:rPr>
          <w:rFonts w:ascii="Times New Roman" w:eastAsia="Times New Roman" w:hAnsi="Times New Roman" w:cs="Times New Roman"/>
          <w:color w:val="000000"/>
          <w:sz w:val="24"/>
          <w:szCs w:val="24"/>
        </w:rPr>
        <w:t xml:space="preserve">, </w:t>
      </w:r>
      <w:r w:rsidRPr="00D622B4">
        <w:rPr>
          <w:rFonts w:ascii="Times New Roman" w:eastAsia="Times New Roman" w:hAnsi="Times New Roman" w:cs="Times New Roman"/>
          <w:color w:val="000000"/>
          <w:sz w:val="24"/>
          <w:szCs w:val="24"/>
        </w:rPr>
        <w:t>React/</w:t>
      </w:r>
      <w:r w:rsidR="004C52C8" w:rsidRPr="00D622B4">
        <w:rPr>
          <w:rFonts w:ascii="Times New Roman" w:eastAsia="Times New Roman" w:hAnsi="Times New Roman" w:cs="Times New Roman"/>
          <w:color w:val="000000"/>
          <w:sz w:val="24"/>
          <w:szCs w:val="24"/>
        </w:rPr>
        <w:t>JavaScript</w:t>
      </w:r>
      <w:r w:rsidRPr="00D622B4">
        <w:rPr>
          <w:rFonts w:ascii="Times New Roman" w:eastAsia="Times New Roman" w:hAnsi="Times New Roman" w:cs="Times New Roman"/>
          <w:color w:val="000000"/>
          <w:sz w:val="24"/>
          <w:szCs w:val="24"/>
        </w:rPr>
        <w:t> </w:t>
      </w:r>
    </w:p>
    <w:p w14:paraId="4EE822C9"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t>2.5 Design and Implementation Constraints </w:t>
      </w:r>
    </w:p>
    <w:p w14:paraId="3A8B461F" w14:textId="28F67B71" w:rsidR="00A07461" w:rsidRPr="00D622B4" w:rsidRDefault="00A07461" w:rsidP="00A07461">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themeColor="text1"/>
          <w:sz w:val="24"/>
          <w:szCs w:val="24"/>
        </w:rPr>
        <w:t>There were no constraints placed by the stakeholder, but we remained on HTML/</w:t>
      </w:r>
      <w:r w:rsidR="004C52C8" w:rsidRPr="00D622B4">
        <w:rPr>
          <w:rFonts w:ascii="Times New Roman" w:eastAsia="Times New Roman" w:hAnsi="Times New Roman" w:cs="Times New Roman"/>
          <w:color w:val="000000" w:themeColor="text1"/>
          <w:sz w:val="24"/>
          <w:szCs w:val="24"/>
        </w:rPr>
        <w:t>CSS,</w:t>
      </w:r>
      <w:r w:rsidR="004C52C8" w:rsidRPr="5A50B39A">
        <w:rPr>
          <w:rFonts w:ascii="Times New Roman" w:eastAsia="Times New Roman" w:hAnsi="Times New Roman" w:cs="Times New Roman"/>
          <w:color w:val="000000" w:themeColor="text1"/>
          <w:sz w:val="24"/>
          <w:szCs w:val="24"/>
        </w:rPr>
        <w:t xml:space="preserve"> NodeJS</w:t>
      </w:r>
      <w:r w:rsidR="004C52C8">
        <w:rPr>
          <w:rFonts w:ascii="Times New Roman" w:eastAsia="Times New Roman" w:hAnsi="Times New Roman" w:cs="Times New Roman"/>
          <w:color w:val="000000" w:themeColor="text1"/>
          <w:sz w:val="24"/>
          <w:szCs w:val="24"/>
        </w:rPr>
        <w:t>,</w:t>
      </w:r>
      <w:r w:rsidRPr="00D622B4">
        <w:rPr>
          <w:rFonts w:ascii="Times New Roman" w:eastAsia="Times New Roman" w:hAnsi="Times New Roman" w:cs="Times New Roman"/>
          <w:color w:val="000000" w:themeColor="text1"/>
          <w:sz w:val="24"/>
          <w:szCs w:val="24"/>
        </w:rPr>
        <w:t xml:space="preserve"> </w:t>
      </w:r>
      <w:r w:rsidR="004C52C8" w:rsidRPr="00D622B4">
        <w:rPr>
          <w:rFonts w:ascii="Times New Roman" w:eastAsia="Times New Roman" w:hAnsi="Times New Roman" w:cs="Times New Roman"/>
          <w:color w:val="000000" w:themeColor="text1"/>
          <w:sz w:val="24"/>
          <w:szCs w:val="24"/>
        </w:rPr>
        <w:t>M</w:t>
      </w:r>
      <w:r w:rsidR="00A6607D">
        <w:rPr>
          <w:rFonts w:ascii="Times New Roman" w:eastAsia="Times New Roman" w:hAnsi="Times New Roman" w:cs="Times New Roman"/>
          <w:color w:val="000000" w:themeColor="text1"/>
          <w:sz w:val="24"/>
          <w:szCs w:val="24"/>
        </w:rPr>
        <w:t>o</w:t>
      </w:r>
      <w:r w:rsidR="004C52C8" w:rsidRPr="00D622B4">
        <w:rPr>
          <w:rFonts w:ascii="Times New Roman" w:eastAsia="Times New Roman" w:hAnsi="Times New Roman" w:cs="Times New Roman"/>
          <w:color w:val="000000" w:themeColor="text1"/>
          <w:sz w:val="24"/>
          <w:szCs w:val="24"/>
        </w:rPr>
        <w:t>ngoDB</w:t>
      </w:r>
      <w:r w:rsidRPr="00D622B4">
        <w:rPr>
          <w:rFonts w:ascii="Times New Roman" w:eastAsia="Times New Roman" w:hAnsi="Times New Roman" w:cs="Times New Roman"/>
          <w:color w:val="000000" w:themeColor="text1"/>
          <w:sz w:val="24"/>
          <w:szCs w:val="24"/>
        </w:rPr>
        <w:t xml:space="preserve">, </w:t>
      </w:r>
      <w:r w:rsidR="004C52C8" w:rsidRPr="00D622B4">
        <w:rPr>
          <w:rFonts w:ascii="Times New Roman" w:eastAsia="Times New Roman" w:hAnsi="Times New Roman" w:cs="Times New Roman"/>
          <w:color w:val="000000" w:themeColor="text1"/>
          <w:sz w:val="24"/>
          <w:szCs w:val="24"/>
        </w:rPr>
        <w:t>JavaScript</w:t>
      </w:r>
      <w:r w:rsidRPr="00D622B4">
        <w:rPr>
          <w:rFonts w:ascii="Times New Roman" w:eastAsia="Times New Roman" w:hAnsi="Times New Roman" w:cs="Times New Roman"/>
          <w:color w:val="000000" w:themeColor="text1"/>
          <w:sz w:val="24"/>
          <w:szCs w:val="24"/>
        </w:rPr>
        <w:t>, React</w:t>
      </w:r>
      <w:r w:rsidR="00337454">
        <w:rPr>
          <w:rFonts w:ascii="Times New Roman" w:eastAsia="Times New Roman" w:hAnsi="Times New Roman" w:cs="Times New Roman"/>
          <w:color w:val="000000" w:themeColor="text1"/>
          <w:sz w:val="24"/>
          <w:szCs w:val="24"/>
        </w:rPr>
        <w:t xml:space="preserve"> and Visual Studio</w:t>
      </w:r>
      <w:del w:id="4" w:author="Brandon" w:date="2020-12-01T19:23:00Z">
        <w:r w:rsidR="00337454" w:rsidDel="005107C7">
          <w:rPr>
            <w:rFonts w:ascii="Times New Roman" w:eastAsia="Times New Roman" w:hAnsi="Times New Roman" w:cs="Times New Roman"/>
            <w:color w:val="000000" w:themeColor="text1"/>
            <w:sz w:val="24"/>
            <w:szCs w:val="24"/>
          </w:rPr>
          <w:delText>s</w:delText>
        </w:r>
      </w:del>
      <w:ins w:id="5" w:author="Brandon" w:date="2020-12-01T17:49:00Z">
        <w:r w:rsidR="00032960">
          <w:rPr>
            <w:rFonts w:ascii="Times New Roman" w:eastAsia="Times New Roman" w:hAnsi="Times New Roman" w:cs="Times New Roman"/>
            <w:color w:val="000000" w:themeColor="text1"/>
            <w:sz w:val="24"/>
            <w:szCs w:val="24"/>
          </w:rPr>
          <w:t xml:space="preserve"> Code</w:t>
        </w:r>
      </w:ins>
      <w:r w:rsidRPr="00D622B4">
        <w:rPr>
          <w:rFonts w:ascii="Times New Roman" w:eastAsia="Times New Roman" w:hAnsi="Times New Roman" w:cs="Times New Roman"/>
          <w:color w:val="000000" w:themeColor="text1"/>
          <w:sz w:val="24"/>
          <w:szCs w:val="24"/>
        </w:rPr>
        <w:t>. </w:t>
      </w:r>
    </w:p>
    <w:p w14:paraId="0C0DE995" w14:textId="77777777" w:rsidR="00A07461" w:rsidRPr="00D622B4" w:rsidRDefault="00A07461" w:rsidP="00A07461">
      <w:pPr>
        <w:spacing w:after="0" w:line="240" w:lineRule="auto"/>
        <w:rPr>
          <w:rFonts w:ascii="Times New Roman" w:eastAsia="Times New Roman" w:hAnsi="Times New Roman" w:cs="Times New Roman"/>
          <w:sz w:val="24"/>
          <w:szCs w:val="24"/>
        </w:rPr>
      </w:pPr>
    </w:p>
    <w:p w14:paraId="5CC62690"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1114189E"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027AAE31"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412359F8"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3962682A" w14:textId="77777777" w:rsidR="00BC39E8" w:rsidRDefault="00BC39E8" w:rsidP="00A07461">
      <w:pPr>
        <w:spacing w:after="0" w:line="240" w:lineRule="auto"/>
        <w:rPr>
          <w:rFonts w:ascii="Times New Roman" w:eastAsia="Times New Roman" w:hAnsi="Times New Roman" w:cs="Times New Roman"/>
          <w:b/>
          <w:bCs/>
          <w:color w:val="000000"/>
          <w:sz w:val="36"/>
          <w:szCs w:val="36"/>
        </w:rPr>
      </w:pPr>
    </w:p>
    <w:p w14:paraId="13894109" w14:textId="0B4E04F1" w:rsidR="00BC39E8" w:rsidRDefault="00BC39E8" w:rsidP="00A07461">
      <w:pPr>
        <w:spacing w:after="0" w:line="240" w:lineRule="auto"/>
        <w:rPr>
          <w:rFonts w:ascii="Times New Roman" w:eastAsia="Times New Roman" w:hAnsi="Times New Roman" w:cs="Times New Roman"/>
          <w:b/>
          <w:bCs/>
          <w:color w:val="000000"/>
          <w:sz w:val="36"/>
          <w:szCs w:val="36"/>
        </w:rPr>
      </w:pPr>
    </w:p>
    <w:p w14:paraId="49D4EC44" w14:textId="77777777" w:rsidR="00A6607D" w:rsidRDefault="00A6607D" w:rsidP="00A07461">
      <w:pPr>
        <w:spacing w:after="0" w:line="240" w:lineRule="auto"/>
        <w:rPr>
          <w:rFonts w:ascii="Times New Roman" w:eastAsia="Times New Roman" w:hAnsi="Times New Roman" w:cs="Times New Roman"/>
          <w:b/>
          <w:bCs/>
          <w:color w:val="000000"/>
          <w:sz w:val="36"/>
          <w:szCs w:val="36"/>
        </w:rPr>
      </w:pPr>
    </w:p>
    <w:p w14:paraId="0CC6B633" w14:textId="0F42DF9D"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6"/>
          <w:szCs w:val="36"/>
        </w:rPr>
        <w:t>III</w:t>
      </w:r>
      <w:r w:rsidRPr="00D622B4">
        <w:rPr>
          <w:rFonts w:ascii="Times New Roman" w:eastAsia="Times New Roman" w:hAnsi="Times New Roman" w:cs="Times New Roman"/>
          <w:b/>
          <w:bCs/>
          <w:color w:val="000000"/>
          <w:sz w:val="36"/>
          <w:szCs w:val="36"/>
        </w:rPr>
        <w:tab/>
        <w:t>Interface Requirements</w:t>
      </w:r>
      <w:r w:rsidRPr="00D622B4">
        <w:rPr>
          <w:rFonts w:ascii="Times New Roman" w:eastAsia="Times New Roman" w:hAnsi="Times New Roman" w:cs="Times New Roman"/>
          <w:b/>
          <w:bCs/>
          <w:color w:val="000000"/>
          <w:sz w:val="32"/>
          <w:szCs w:val="32"/>
        </w:rPr>
        <w:t> </w:t>
      </w:r>
    </w:p>
    <w:p w14:paraId="3E48776D"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t>3.1 User Interface</w:t>
      </w:r>
    </w:p>
    <w:p w14:paraId="7D1A7393" w14:textId="13CAA9A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color w:val="000000"/>
          <w:sz w:val="24"/>
          <w:szCs w:val="24"/>
        </w:rPr>
        <w:t>Front-end software: HTML/CSS</w:t>
      </w:r>
      <w:r w:rsidR="00337454">
        <w:rPr>
          <w:rFonts w:ascii="Times New Roman" w:eastAsia="Times New Roman" w:hAnsi="Times New Roman" w:cs="Times New Roman"/>
          <w:color w:val="000000"/>
          <w:sz w:val="24"/>
          <w:szCs w:val="24"/>
        </w:rPr>
        <w:t>, Visual Studio</w:t>
      </w:r>
      <w:ins w:id="6" w:author="Brandon" w:date="2020-12-01T19:23:00Z">
        <w:r w:rsidR="005107C7">
          <w:rPr>
            <w:rFonts w:ascii="Times New Roman" w:eastAsia="Times New Roman" w:hAnsi="Times New Roman" w:cs="Times New Roman"/>
            <w:color w:val="000000"/>
            <w:sz w:val="24"/>
            <w:szCs w:val="24"/>
          </w:rPr>
          <w:t xml:space="preserve"> Code</w:t>
        </w:r>
      </w:ins>
      <w:del w:id="7" w:author="Brandon" w:date="2020-12-01T19:23:00Z">
        <w:r w:rsidR="00337454" w:rsidDel="005107C7">
          <w:rPr>
            <w:rFonts w:ascii="Times New Roman" w:eastAsia="Times New Roman" w:hAnsi="Times New Roman" w:cs="Times New Roman"/>
            <w:color w:val="000000"/>
            <w:sz w:val="24"/>
            <w:szCs w:val="24"/>
          </w:rPr>
          <w:delText>s</w:delText>
        </w:r>
      </w:del>
    </w:p>
    <w:p w14:paraId="7AD0CC94" w14:textId="7172FC8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sz w:val="24"/>
          <w:szCs w:val="24"/>
        </w:rPr>
        <w:tab/>
      </w:r>
      <w:r w:rsidRPr="00D622B4">
        <w:rPr>
          <w:rFonts w:ascii="Times New Roman" w:eastAsia="Times New Roman" w:hAnsi="Times New Roman" w:cs="Times New Roman"/>
          <w:color w:val="000000" w:themeColor="text1"/>
          <w:sz w:val="24"/>
          <w:szCs w:val="24"/>
        </w:rPr>
        <w:t>Back-end software:</w:t>
      </w:r>
      <w:r>
        <w:rPr>
          <w:rFonts w:ascii="Times New Roman" w:eastAsia="Times New Roman" w:hAnsi="Times New Roman" w:cs="Times New Roman"/>
          <w:color w:val="000000" w:themeColor="text1"/>
          <w:sz w:val="24"/>
          <w:szCs w:val="24"/>
        </w:rPr>
        <w:t xml:space="preserve"> </w:t>
      </w:r>
      <w:r w:rsidR="004C52C8" w:rsidRPr="5A50B39A">
        <w:rPr>
          <w:rFonts w:ascii="Times New Roman" w:eastAsia="Times New Roman" w:hAnsi="Times New Roman" w:cs="Times New Roman"/>
          <w:color w:val="000000" w:themeColor="text1"/>
          <w:sz w:val="24"/>
          <w:szCs w:val="24"/>
        </w:rPr>
        <w:t>Node</w:t>
      </w:r>
      <w:r w:rsidR="004C52C8">
        <w:rPr>
          <w:rFonts w:ascii="Times New Roman" w:eastAsia="Times New Roman" w:hAnsi="Times New Roman" w:cs="Times New Roman"/>
          <w:color w:val="000000" w:themeColor="text1"/>
          <w:sz w:val="24"/>
          <w:szCs w:val="24"/>
        </w:rPr>
        <w:t>JS</w:t>
      </w:r>
      <w:r w:rsidRPr="00D622B4">
        <w:rPr>
          <w:rFonts w:ascii="Times New Roman" w:eastAsia="Times New Roman" w:hAnsi="Times New Roman" w:cs="Times New Roman"/>
          <w:color w:val="000000" w:themeColor="text1"/>
          <w:sz w:val="24"/>
          <w:szCs w:val="24"/>
        </w:rPr>
        <w:t xml:space="preserve"> MongoDB,</w:t>
      </w:r>
      <w:r>
        <w:rPr>
          <w:rFonts w:ascii="Times New Roman" w:eastAsia="Times New Roman" w:hAnsi="Times New Roman" w:cs="Times New Roman"/>
          <w:color w:val="000000" w:themeColor="text1"/>
          <w:sz w:val="24"/>
          <w:szCs w:val="24"/>
        </w:rPr>
        <w:t xml:space="preserve"> </w:t>
      </w:r>
      <w:r w:rsidR="004C52C8" w:rsidRPr="00D622B4">
        <w:rPr>
          <w:rFonts w:ascii="Times New Roman" w:eastAsia="Times New Roman" w:hAnsi="Times New Roman" w:cs="Times New Roman"/>
          <w:color w:val="000000" w:themeColor="text1"/>
          <w:sz w:val="24"/>
          <w:szCs w:val="24"/>
        </w:rPr>
        <w:t>JavaScript</w:t>
      </w:r>
    </w:p>
    <w:p w14:paraId="37454579"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p>
    <w:p w14:paraId="77870899" w14:textId="77777777" w:rsidR="00A07461" w:rsidRPr="00D622B4" w:rsidRDefault="00A07461" w:rsidP="00A07461">
      <w:pPr>
        <w:spacing w:after="0" w:line="240" w:lineRule="auto"/>
        <w:ind w:firstLine="720"/>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3.2 Hardware Interface</w:t>
      </w:r>
    </w:p>
    <w:p w14:paraId="1261C707"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color w:val="000000"/>
          <w:sz w:val="24"/>
          <w:szCs w:val="24"/>
        </w:rPr>
        <w:t>Any web browser or the airport kiosk</w:t>
      </w:r>
    </w:p>
    <w:p w14:paraId="4C1D0B51"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2"/>
          <w:szCs w:val="32"/>
        </w:rPr>
        <w:tab/>
        <w:t>3.3 Software Interface</w:t>
      </w:r>
    </w:p>
    <w:p w14:paraId="11480FF9" w14:textId="77777777"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24"/>
          <w:szCs w:val="24"/>
        </w:rPr>
        <w:tab/>
      </w:r>
      <w:r w:rsidRPr="00D622B4">
        <w:rPr>
          <w:rFonts w:ascii="Times New Roman" w:eastAsia="Times New Roman" w:hAnsi="Times New Roman" w:cs="Times New Roman"/>
          <w:b/>
          <w:bCs/>
          <w:color w:val="000000"/>
          <w:sz w:val="24"/>
          <w:szCs w:val="24"/>
        </w:rPr>
        <w:tab/>
      </w:r>
      <w:r w:rsidRPr="00D622B4">
        <w:rPr>
          <w:rFonts w:ascii="Times New Roman" w:eastAsia="Times New Roman" w:hAnsi="Times New Roman" w:cs="Times New Roman"/>
          <w:b/>
          <w:bCs/>
          <w:color w:val="000000"/>
          <w:sz w:val="24"/>
          <w:szCs w:val="24"/>
        </w:rPr>
        <w:tab/>
      </w:r>
      <w:r w:rsidRPr="00D622B4">
        <w:rPr>
          <w:rFonts w:ascii="Times New Roman" w:eastAsia="Times New Roman" w:hAnsi="Times New Roman" w:cs="Times New Roman"/>
          <w:color w:val="000000"/>
          <w:sz w:val="24"/>
          <w:szCs w:val="24"/>
        </w:rPr>
        <w:t>HTML/CSS was used due to its versatility among multiple web devices. </w:t>
      </w:r>
    </w:p>
    <w:p w14:paraId="14998C5E" w14:textId="5EFC9C1E" w:rsidR="00A07461" w:rsidRPr="00D622B4" w:rsidRDefault="00A07461" w:rsidP="00B827AE">
      <w:pPr>
        <w:spacing w:after="0" w:line="240" w:lineRule="auto"/>
        <w:ind w:left="2160"/>
        <w:rPr>
          <w:rFonts w:ascii="Times New Roman" w:eastAsia="Times New Roman" w:hAnsi="Times New Roman" w:cs="Times New Roman"/>
          <w:sz w:val="24"/>
          <w:szCs w:val="24"/>
        </w:rPr>
      </w:pPr>
      <w:r w:rsidRPr="00D622B4">
        <w:rPr>
          <w:rFonts w:ascii="Times New Roman" w:eastAsia="Times New Roman" w:hAnsi="Times New Roman" w:cs="Times New Roman"/>
          <w:color w:val="000000"/>
          <w:sz w:val="24"/>
          <w:szCs w:val="24"/>
        </w:rPr>
        <w:t xml:space="preserve">MongoDB was used due to the programming language being in </w:t>
      </w:r>
      <w:r w:rsidR="004C52C8" w:rsidRPr="00D622B4">
        <w:rPr>
          <w:rFonts w:ascii="Times New Roman" w:eastAsia="Times New Roman" w:hAnsi="Times New Roman" w:cs="Times New Roman"/>
          <w:color w:val="000000"/>
          <w:sz w:val="24"/>
          <w:szCs w:val="24"/>
        </w:rPr>
        <w:t>JavaScript</w:t>
      </w:r>
      <w:r w:rsidRPr="00D622B4">
        <w:rPr>
          <w:rFonts w:ascii="Times New Roman" w:eastAsia="Times New Roman" w:hAnsi="Times New Roman" w:cs="Times New Roman"/>
          <w:color w:val="000000"/>
          <w:sz w:val="24"/>
          <w:szCs w:val="24"/>
        </w:rPr>
        <w:t>.</w:t>
      </w:r>
    </w:p>
    <w:p w14:paraId="3F6FB828" w14:textId="13D1D146" w:rsidR="00A07461" w:rsidRDefault="00A07461" w:rsidP="00A07461">
      <w:pPr>
        <w:spacing w:after="0" w:line="240" w:lineRule="auto"/>
        <w:rPr>
          <w:rFonts w:ascii="Times New Roman" w:eastAsia="Times New Roman" w:hAnsi="Times New Roman" w:cs="Times New Roman"/>
          <w:b/>
          <w:bCs/>
          <w:color w:val="000000"/>
          <w:sz w:val="36"/>
          <w:szCs w:val="36"/>
        </w:rPr>
      </w:pP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r w:rsidRPr="00D622B4">
        <w:rPr>
          <w:rFonts w:ascii="Times New Roman" w:eastAsia="Times New Roman" w:hAnsi="Times New Roman" w:cs="Times New Roman"/>
          <w:b/>
          <w:bCs/>
          <w:color w:val="000000"/>
          <w:sz w:val="32"/>
          <w:szCs w:val="32"/>
        </w:rPr>
        <w:tab/>
      </w:r>
    </w:p>
    <w:p w14:paraId="7FA58E77" w14:textId="77777777" w:rsidR="00B827AE" w:rsidRDefault="00B827AE" w:rsidP="00A07461">
      <w:pPr>
        <w:spacing w:after="0" w:line="240" w:lineRule="auto"/>
        <w:rPr>
          <w:rFonts w:ascii="Times New Roman" w:eastAsia="Times New Roman" w:hAnsi="Times New Roman" w:cs="Times New Roman"/>
          <w:b/>
          <w:bCs/>
          <w:color w:val="000000"/>
          <w:sz w:val="36"/>
          <w:szCs w:val="36"/>
        </w:rPr>
      </w:pPr>
    </w:p>
    <w:p w14:paraId="691CAE41" w14:textId="62BCCA30" w:rsidR="00A07461" w:rsidRPr="00D622B4" w:rsidRDefault="00A07461" w:rsidP="00A07461">
      <w:pPr>
        <w:spacing w:after="0" w:line="240" w:lineRule="auto"/>
        <w:rPr>
          <w:rFonts w:ascii="Times New Roman" w:eastAsia="Times New Roman" w:hAnsi="Times New Roman" w:cs="Times New Roman"/>
          <w:sz w:val="24"/>
          <w:szCs w:val="24"/>
        </w:rPr>
      </w:pPr>
      <w:r w:rsidRPr="00D622B4">
        <w:rPr>
          <w:rFonts w:ascii="Times New Roman" w:eastAsia="Times New Roman" w:hAnsi="Times New Roman" w:cs="Times New Roman"/>
          <w:b/>
          <w:bCs/>
          <w:color w:val="000000"/>
          <w:sz w:val="36"/>
          <w:szCs w:val="36"/>
        </w:rPr>
        <w:t>IV</w:t>
      </w:r>
      <w:r w:rsidRPr="00D622B4">
        <w:rPr>
          <w:rFonts w:ascii="Times New Roman" w:eastAsia="Times New Roman" w:hAnsi="Times New Roman" w:cs="Times New Roman"/>
          <w:b/>
          <w:bCs/>
          <w:color w:val="000000"/>
          <w:sz w:val="36"/>
          <w:szCs w:val="36"/>
        </w:rPr>
        <w:tab/>
        <w:t>Nonfunctional Requirements </w:t>
      </w:r>
    </w:p>
    <w:p w14:paraId="55892C5A" w14:textId="1BFE0C75" w:rsidR="00A07461" w:rsidRDefault="00A07461" w:rsidP="00A07461">
      <w:pPr>
        <w:spacing w:after="0" w:line="240" w:lineRule="auto"/>
        <w:rPr>
          <w:rFonts w:ascii="Times New Roman" w:eastAsia="Times New Roman" w:hAnsi="Times New Roman" w:cs="Times New Roman"/>
          <w:b/>
          <w:bCs/>
          <w:color w:val="000000"/>
          <w:sz w:val="32"/>
          <w:szCs w:val="32"/>
        </w:rPr>
      </w:pPr>
      <w:r w:rsidRPr="00D622B4">
        <w:rPr>
          <w:rFonts w:ascii="Times New Roman" w:eastAsia="Times New Roman" w:hAnsi="Times New Roman" w:cs="Times New Roman"/>
          <w:b/>
          <w:bCs/>
          <w:color w:val="000000"/>
          <w:sz w:val="32"/>
          <w:szCs w:val="32"/>
        </w:rPr>
        <w:tab/>
        <w:t>4</w:t>
      </w:r>
      <w:r>
        <w:rPr>
          <w:rFonts w:ascii="Times New Roman" w:eastAsia="Times New Roman" w:hAnsi="Times New Roman" w:cs="Times New Roman"/>
          <w:b/>
          <w:bCs/>
          <w:color w:val="000000"/>
          <w:sz w:val="32"/>
          <w:szCs w:val="32"/>
        </w:rPr>
        <w:t>.</w:t>
      </w:r>
      <w:r w:rsidR="00A6607D">
        <w:rPr>
          <w:rFonts w:ascii="Times New Roman" w:eastAsia="Times New Roman" w:hAnsi="Times New Roman" w:cs="Times New Roman"/>
          <w:b/>
          <w:bCs/>
          <w:color w:val="000000"/>
          <w:sz w:val="32"/>
          <w:szCs w:val="32"/>
        </w:rPr>
        <w:t xml:space="preserve">1 </w:t>
      </w:r>
      <w:r w:rsidRPr="00D622B4">
        <w:rPr>
          <w:rFonts w:ascii="Times New Roman" w:eastAsia="Times New Roman" w:hAnsi="Times New Roman" w:cs="Times New Roman"/>
          <w:b/>
          <w:bCs/>
          <w:color w:val="000000"/>
          <w:sz w:val="32"/>
          <w:szCs w:val="32"/>
        </w:rPr>
        <w:t>Security Requirements</w:t>
      </w:r>
    </w:p>
    <w:p w14:paraId="4B82417D" w14:textId="4D9A0AC0" w:rsidR="00A07461" w:rsidRDefault="00A07461" w:rsidP="00A07461">
      <w:pPr>
        <w:spacing w:after="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authentication is done </w:t>
      </w:r>
      <w:proofErr w:type="gramStart"/>
      <w:r>
        <w:rPr>
          <w:rFonts w:ascii="Times New Roman" w:eastAsia="Times New Roman" w:hAnsi="Times New Roman" w:cs="Times New Roman"/>
          <w:color w:val="000000"/>
          <w:sz w:val="24"/>
          <w:szCs w:val="24"/>
        </w:rPr>
        <w:t>through the use of</w:t>
      </w:r>
      <w:proofErr w:type="gramEnd"/>
      <w:r>
        <w:rPr>
          <w:rFonts w:ascii="Times New Roman" w:eastAsia="Times New Roman" w:hAnsi="Times New Roman" w:cs="Times New Roman"/>
          <w:color w:val="000000"/>
          <w:sz w:val="24"/>
          <w:szCs w:val="24"/>
        </w:rPr>
        <w:t xml:space="preserve"> cookies. Access to the database is done through specified key usage only given to admin or managers. Stripe is used to protect user card information. </w:t>
      </w:r>
    </w:p>
    <w:p w14:paraId="299B584B" w14:textId="51772E7D" w:rsidR="00DC0B3D" w:rsidRDefault="00DC0B3D" w:rsidP="00A07461">
      <w:pPr>
        <w:spacing w:after="0" w:line="240" w:lineRule="auto"/>
        <w:ind w:left="2160"/>
        <w:rPr>
          <w:rFonts w:ascii="Times New Roman" w:eastAsia="Times New Roman" w:hAnsi="Times New Roman" w:cs="Times New Roman"/>
          <w:color w:val="000000"/>
          <w:sz w:val="24"/>
          <w:szCs w:val="24"/>
        </w:rPr>
      </w:pPr>
      <w:r w:rsidRPr="00DC0B3D">
        <w:rPr>
          <w:rFonts w:ascii="Times New Roman" w:eastAsia="Times New Roman" w:hAnsi="Times New Roman" w:cs="Times New Roman"/>
          <w:noProof/>
          <w:color w:val="000000"/>
          <w:sz w:val="24"/>
          <w:szCs w:val="24"/>
        </w:rPr>
        <w:drawing>
          <wp:inline distT="0" distB="0" distL="0" distR="0" wp14:anchorId="643F61E0" wp14:editId="048B54D8">
            <wp:extent cx="5218981" cy="39033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2604" cy="3913534"/>
                    </a:xfrm>
                    <a:prstGeom prst="rect">
                      <a:avLst/>
                    </a:prstGeom>
                  </pic:spPr>
                </pic:pic>
              </a:graphicData>
            </a:graphic>
          </wp:inline>
        </w:drawing>
      </w:r>
    </w:p>
    <w:p w14:paraId="0B7937B9" w14:textId="445B63DD" w:rsidR="00A6607D" w:rsidRDefault="00A6607D" w:rsidP="00B827A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
    <w:p w14:paraId="5EFA2802" w14:textId="6691084D" w:rsidR="00C71F55" w:rsidRDefault="00A6607D" w:rsidP="00C71F5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D622B4">
        <w:rPr>
          <w:rFonts w:ascii="Times New Roman" w:eastAsia="Times New Roman" w:hAnsi="Times New Roman" w:cs="Times New Roman"/>
          <w:b/>
          <w:bCs/>
          <w:color w:val="000000"/>
          <w:sz w:val="32"/>
          <w:szCs w:val="32"/>
        </w:rPr>
        <w:t>4</w:t>
      </w:r>
      <w:r>
        <w:rPr>
          <w:rFonts w:ascii="Times New Roman" w:eastAsia="Times New Roman" w:hAnsi="Times New Roman" w:cs="Times New Roman"/>
          <w:b/>
          <w:bCs/>
          <w:color w:val="000000"/>
          <w:sz w:val="32"/>
          <w:szCs w:val="32"/>
        </w:rPr>
        <w:t>.2 Hazard</w:t>
      </w:r>
      <w:r w:rsidRPr="00D622B4">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Risk</w:t>
      </w:r>
    </w:p>
    <w:p w14:paraId="7E956A4A" w14:textId="451B9963" w:rsidR="00C71F55" w:rsidRDefault="00C71F55" w:rsidP="00C71F55">
      <w:pPr>
        <w:spacing w:after="0" w:line="24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C71F55" w14:paraId="309FA0B2" w14:textId="77777777" w:rsidTr="00B827AE">
        <w:tc>
          <w:tcPr>
            <w:tcW w:w="1870" w:type="dxa"/>
            <w:shd w:val="clear" w:color="auto" w:fill="8DB3E2" w:themeFill="text2" w:themeFillTint="66"/>
          </w:tcPr>
          <w:p w14:paraId="72E4CEF2" w14:textId="62C5768F"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Identified Hazard</w:t>
            </w:r>
          </w:p>
        </w:tc>
        <w:tc>
          <w:tcPr>
            <w:tcW w:w="1870" w:type="dxa"/>
            <w:shd w:val="clear" w:color="auto" w:fill="8DB3E2" w:themeFill="text2" w:themeFillTint="66"/>
          </w:tcPr>
          <w:p w14:paraId="4EE403A3" w14:textId="0040EF29"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Hazard Probability</w:t>
            </w:r>
          </w:p>
        </w:tc>
        <w:tc>
          <w:tcPr>
            <w:tcW w:w="1870" w:type="dxa"/>
            <w:shd w:val="clear" w:color="auto" w:fill="8DB3E2" w:themeFill="text2" w:themeFillTint="66"/>
          </w:tcPr>
          <w:p w14:paraId="1C6C6972" w14:textId="794B1CD7"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Accident Severity</w:t>
            </w:r>
          </w:p>
        </w:tc>
        <w:tc>
          <w:tcPr>
            <w:tcW w:w="1870" w:type="dxa"/>
            <w:shd w:val="clear" w:color="auto" w:fill="8DB3E2" w:themeFill="text2" w:themeFillTint="66"/>
          </w:tcPr>
          <w:p w14:paraId="0615FD1B" w14:textId="224AF19A"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Estimated Risk</w:t>
            </w:r>
          </w:p>
        </w:tc>
        <w:tc>
          <w:tcPr>
            <w:tcW w:w="1870" w:type="dxa"/>
            <w:shd w:val="clear" w:color="auto" w:fill="8DB3E2" w:themeFill="text2" w:themeFillTint="66"/>
          </w:tcPr>
          <w:p w14:paraId="149B9B40" w14:textId="2D4E87F8"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Acceptability</w:t>
            </w:r>
          </w:p>
        </w:tc>
      </w:tr>
      <w:tr w:rsidR="00C71F55" w14:paraId="6B149A41" w14:textId="77777777" w:rsidTr="00C71F55">
        <w:tc>
          <w:tcPr>
            <w:tcW w:w="1870" w:type="dxa"/>
          </w:tcPr>
          <w:p w14:paraId="76E49A36" w14:textId="1D4BD17B" w:rsidR="00C71F55" w:rsidRPr="00B827AE" w:rsidRDefault="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1. Product</w:t>
            </w:r>
            <w:r w:rsidRPr="00C71F55">
              <w:rPr>
                <w:rFonts w:ascii="Times New Roman" w:eastAsia="Times New Roman" w:hAnsi="Times New Roman" w:cs="Times New Roman"/>
                <w:color w:val="000000"/>
              </w:rPr>
              <w:t xml:space="preserve"> </w:t>
            </w:r>
            <w:r w:rsidRPr="00B827AE">
              <w:rPr>
                <w:rFonts w:ascii="Times New Roman" w:eastAsia="Times New Roman" w:hAnsi="Times New Roman" w:cs="Times New Roman"/>
                <w:color w:val="000000"/>
              </w:rPr>
              <w:t>Damage</w:t>
            </w:r>
          </w:p>
        </w:tc>
        <w:tc>
          <w:tcPr>
            <w:tcW w:w="1870" w:type="dxa"/>
          </w:tcPr>
          <w:p w14:paraId="3AFD09BF" w14:textId="0396504B"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Medium</w:t>
            </w:r>
          </w:p>
        </w:tc>
        <w:tc>
          <w:tcPr>
            <w:tcW w:w="1870" w:type="dxa"/>
          </w:tcPr>
          <w:p w14:paraId="186BAF3E" w14:textId="371362E3"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Low</w:t>
            </w:r>
          </w:p>
        </w:tc>
        <w:tc>
          <w:tcPr>
            <w:tcW w:w="1870" w:type="dxa"/>
          </w:tcPr>
          <w:p w14:paraId="762EA29B" w14:textId="4D7E01B1" w:rsidR="00C71F55" w:rsidRPr="00B827AE" w:rsidRDefault="004C52C8" w:rsidP="00C71F55">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870" w:type="dxa"/>
          </w:tcPr>
          <w:p w14:paraId="76210047" w14:textId="13056F03"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ALARP</w:t>
            </w:r>
          </w:p>
        </w:tc>
      </w:tr>
      <w:tr w:rsidR="00C71F55" w14:paraId="1C11A238" w14:textId="77777777" w:rsidTr="00C71F55">
        <w:tc>
          <w:tcPr>
            <w:tcW w:w="1870" w:type="dxa"/>
          </w:tcPr>
          <w:p w14:paraId="6BFA0D88" w14:textId="59EA94CB" w:rsidR="00C71F55" w:rsidRPr="00B827AE" w:rsidRDefault="00C71F55" w:rsidP="00C71F55">
            <w:pPr>
              <w:rPr>
                <w:rFonts w:ascii="Times New Roman" w:eastAsia="Times New Roman" w:hAnsi="Times New Roman" w:cs="Times New Roman"/>
                <w:color w:val="000000"/>
              </w:rPr>
            </w:pPr>
            <w:r w:rsidRPr="00B827AE">
              <w:rPr>
                <w:rFonts w:ascii="Times New Roman" w:eastAsia="Times New Roman" w:hAnsi="Times New Roman" w:cs="Times New Roman"/>
                <w:color w:val="000000"/>
              </w:rPr>
              <w:t>2. Product Loss</w:t>
            </w:r>
          </w:p>
          <w:p w14:paraId="106E9033" w14:textId="78EE6087" w:rsidR="00C71F55" w:rsidRPr="00B827AE" w:rsidRDefault="00C71F55" w:rsidP="00C71F55">
            <w:pPr>
              <w:rPr>
                <w:rFonts w:ascii="Times New Roman" w:eastAsia="Times New Roman" w:hAnsi="Times New Roman" w:cs="Times New Roman"/>
                <w:color w:val="000000"/>
              </w:rPr>
            </w:pPr>
          </w:p>
        </w:tc>
        <w:tc>
          <w:tcPr>
            <w:tcW w:w="1870" w:type="dxa"/>
          </w:tcPr>
          <w:p w14:paraId="7C9EAD3F" w14:textId="40BB3BA5"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6E6936FB" w14:textId="5D38E771"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556F2701" w14:textId="6A6B17B6" w:rsidR="00C71F55" w:rsidRPr="00B827AE" w:rsidRDefault="004C52C8" w:rsidP="00C71F55">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870" w:type="dxa"/>
          </w:tcPr>
          <w:p w14:paraId="243839E4" w14:textId="79BE81F8"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ALARP</w:t>
            </w:r>
          </w:p>
        </w:tc>
      </w:tr>
      <w:tr w:rsidR="00C71F55" w14:paraId="7C27937D" w14:textId="77777777" w:rsidTr="00C71F55">
        <w:tc>
          <w:tcPr>
            <w:tcW w:w="1870" w:type="dxa"/>
          </w:tcPr>
          <w:p w14:paraId="6B88EF45" w14:textId="624267A8"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3. Customer Information Leak</w:t>
            </w:r>
          </w:p>
        </w:tc>
        <w:tc>
          <w:tcPr>
            <w:tcW w:w="1870" w:type="dxa"/>
          </w:tcPr>
          <w:p w14:paraId="7F501B5B" w14:textId="1198A668"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3F366479" w14:textId="241AD1C6"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1870" w:type="dxa"/>
          </w:tcPr>
          <w:p w14:paraId="24B95DE2" w14:textId="34FE1EE8"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1870" w:type="dxa"/>
          </w:tcPr>
          <w:p w14:paraId="76537E77" w14:textId="48D6026A"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Intolerable</w:t>
            </w:r>
          </w:p>
        </w:tc>
      </w:tr>
      <w:tr w:rsidR="00C71F55" w14:paraId="0715EFFE" w14:textId="77777777" w:rsidTr="00C71F55">
        <w:tc>
          <w:tcPr>
            <w:tcW w:w="1870" w:type="dxa"/>
          </w:tcPr>
          <w:p w14:paraId="155210C8" w14:textId="394C8046"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4. Website Crash</w:t>
            </w:r>
          </w:p>
        </w:tc>
        <w:tc>
          <w:tcPr>
            <w:tcW w:w="1870" w:type="dxa"/>
          </w:tcPr>
          <w:p w14:paraId="085A9191" w14:textId="12F6214E"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158F110A" w14:textId="32D11A63"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2C8D6A4D" w14:textId="5D77D466"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870" w:type="dxa"/>
          </w:tcPr>
          <w:p w14:paraId="4833D241" w14:textId="05197039" w:rsidR="00C71F55" w:rsidRPr="00B827AE" w:rsidRDefault="00C71F55" w:rsidP="00C71F55">
            <w:pPr>
              <w:rPr>
                <w:rFonts w:ascii="Times New Roman" w:eastAsia="Times New Roman" w:hAnsi="Times New Roman" w:cs="Times New Roman"/>
                <w:color w:val="000000"/>
              </w:rPr>
            </w:pPr>
            <w:r>
              <w:rPr>
                <w:rFonts w:ascii="Times New Roman" w:eastAsia="Times New Roman" w:hAnsi="Times New Roman" w:cs="Times New Roman"/>
                <w:color w:val="000000"/>
              </w:rPr>
              <w:t>ALARP</w:t>
            </w:r>
          </w:p>
        </w:tc>
      </w:tr>
      <w:tr w:rsidR="00B827AE" w14:paraId="34F8B1DF" w14:textId="77777777" w:rsidTr="00C71F55">
        <w:tc>
          <w:tcPr>
            <w:tcW w:w="1870" w:type="dxa"/>
          </w:tcPr>
          <w:p w14:paraId="34D78ED6" w14:textId="137D08C8" w:rsidR="00B827AE" w:rsidRDefault="00B827AE" w:rsidP="00C71F55">
            <w:pPr>
              <w:rPr>
                <w:rFonts w:ascii="Times New Roman" w:eastAsia="Times New Roman" w:hAnsi="Times New Roman" w:cs="Times New Roman"/>
                <w:color w:val="000000"/>
              </w:rPr>
            </w:pPr>
            <w:r>
              <w:rPr>
                <w:rFonts w:ascii="Times New Roman" w:eastAsia="Times New Roman" w:hAnsi="Times New Roman" w:cs="Times New Roman"/>
                <w:color w:val="000000"/>
              </w:rPr>
              <w:t>5. No label Occurrence</w:t>
            </w:r>
          </w:p>
        </w:tc>
        <w:tc>
          <w:tcPr>
            <w:tcW w:w="1870" w:type="dxa"/>
          </w:tcPr>
          <w:p w14:paraId="4C8F6CFA" w14:textId="4D55DE3C" w:rsidR="00B827AE" w:rsidRDefault="00952D5B"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3554865E" w14:textId="3939AE09" w:rsidR="00B827AE" w:rsidRDefault="00B827AE"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06B38BEF" w14:textId="6B513B33" w:rsidR="00B827AE" w:rsidRDefault="00B827AE" w:rsidP="00C71F55">
            <w:pPr>
              <w:rPr>
                <w:rFonts w:ascii="Times New Roman" w:eastAsia="Times New Roman" w:hAnsi="Times New Roman" w:cs="Times New Roman"/>
                <w:color w:val="000000"/>
              </w:rPr>
            </w:pPr>
            <w:r>
              <w:rPr>
                <w:rFonts w:ascii="Times New Roman" w:eastAsia="Times New Roman" w:hAnsi="Times New Roman" w:cs="Times New Roman"/>
                <w:color w:val="000000"/>
              </w:rPr>
              <w:t>Low</w:t>
            </w:r>
          </w:p>
        </w:tc>
        <w:tc>
          <w:tcPr>
            <w:tcW w:w="1870" w:type="dxa"/>
          </w:tcPr>
          <w:p w14:paraId="310C03C0" w14:textId="3334DE17" w:rsidR="00B827AE" w:rsidRDefault="00B827AE" w:rsidP="00C71F55">
            <w:pPr>
              <w:rPr>
                <w:rFonts w:ascii="Times New Roman" w:eastAsia="Times New Roman" w:hAnsi="Times New Roman" w:cs="Times New Roman"/>
                <w:color w:val="000000"/>
              </w:rPr>
            </w:pPr>
            <w:r>
              <w:rPr>
                <w:rFonts w:ascii="Times New Roman" w:eastAsia="Times New Roman" w:hAnsi="Times New Roman" w:cs="Times New Roman"/>
                <w:color w:val="000000"/>
              </w:rPr>
              <w:t>Intolerable</w:t>
            </w:r>
          </w:p>
        </w:tc>
      </w:tr>
    </w:tbl>
    <w:p w14:paraId="4ED83239" w14:textId="77777777" w:rsidR="00C71F55" w:rsidRDefault="00C71F55" w:rsidP="00B827AE">
      <w:pPr>
        <w:spacing w:after="0" w:line="240" w:lineRule="auto"/>
        <w:rPr>
          <w:rFonts w:ascii="Times New Roman" w:eastAsia="Times New Roman" w:hAnsi="Times New Roman" w:cs="Times New Roman"/>
          <w:color w:val="000000"/>
          <w:sz w:val="24"/>
          <w:szCs w:val="24"/>
        </w:rPr>
      </w:pPr>
    </w:p>
    <w:p w14:paraId="20A13C08" w14:textId="77777777" w:rsidR="00A07461" w:rsidRPr="00A07461" w:rsidRDefault="00A07461" w:rsidP="00A07461">
      <w:pPr>
        <w:spacing w:after="0" w:line="240" w:lineRule="auto"/>
        <w:rPr>
          <w:rFonts w:ascii="Times New Roman" w:eastAsia="Times New Roman" w:hAnsi="Times New Roman" w:cs="Times New Roman"/>
          <w:sz w:val="24"/>
          <w:szCs w:val="24"/>
        </w:rPr>
      </w:pPr>
    </w:p>
    <w:p w14:paraId="37CE6280" w14:textId="77777777" w:rsidR="00CE35BB" w:rsidRPr="00A07461" w:rsidRDefault="00CE35BB" w:rsidP="00A07461"/>
    <w:sectPr w:rsidR="00CE35BB" w:rsidRPr="00A0746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2DE76" w14:textId="77777777" w:rsidR="000314AA" w:rsidRDefault="000314AA" w:rsidP="00BC39E8">
      <w:pPr>
        <w:spacing w:after="0" w:line="240" w:lineRule="auto"/>
      </w:pPr>
      <w:r>
        <w:separator/>
      </w:r>
    </w:p>
  </w:endnote>
  <w:endnote w:type="continuationSeparator" w:id="0">
    <w:p w14:paraId="7F4204B5" w14:textId="77777777" w:rsidR="000314AA" w:rsidRDefault="000314AA" w:rsidP="00BC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3AB1F" w14:textId="77777777" w:rsidR="000314AA" w:rsidRDefault="000314AA" w:rsidP="00BC39E8">
      <w:pPr>
        <w:spacing w:after="0" w:line="240" w:lineRule="auto"/>
      </w:pPr>
      <w:r>
        <w:separator/>
      </w:r>
    </w:p>
  </w:footnote>
  <w:footnote w:type="continuationSeparator" w:id="0">
    <w:p w14:paraId="5F38192F" w14:textId="77777777" w:rsidR="000314AA" w:rsidRDefault="000314AA" w:rsidP="00BC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587123"/>
      <w:docPartObj>
        <w:docPartGallery w:val="Page Numbers (Top of Page)"/>
        <w:docPartUnique/>
      </w:docPartObj>
    </w:sdtPr>
    <w:sdtEndPr>
      <w:rPr>
        <w:noProof/>
      </w:rPr>
    </w:sdtEndPr>
    <w:sdtContent>
      <w:p w14:paraId="3E02BF85" w14:textId="77777777" w:rsidR="00BC39E8" w:rsidRDefault="00BC39E8">
        <w:pPr>
          <w:pStyle w:val="Header"/>
          <w:jc w:val="right"/>
        </w:pPr>
      </w:p>
      <w:p w14:paraId="704BE969" w14:textId="4F9E7C0D" w:rsidR="00BC39E8" w:rsidRDefault="00BC39E8" w:rsidP="00B827AE">
        <w:pPr>
          <w:pStyle w:val="Header"/>
          <w:jc w:val="center"/>
        </w:pPr>
        <w:r>
          <w:tab/>
        </w:r>
        <w:r>
          <w:tab/>
        </w:r>
        <w:r>
          <w:fldChar w:fldCharType="begin"/>
        </w:r>
        <w:r>
          <w:instrText xml:space="preserve"> PAGE   \* MERGEFORMAT </w:instrText>
        </w:r>
        <w:r>
          <w:fldChar w:fldCharType="separate"/>
        </w:r>
        <w:r>
          <w:rPr>
            <w:noProof/>
          </w:rPr>
          <w:t>2</w:t>
        </w:r>
        <w:r>
          <w:rPr>
            <w:noProof/>
          </w:rPr>
          <w:fldChar w:fldCharType="end"/>
        </w:r>
      </w:p>
    </w:sdtContent>
  </w:sdt>
  <w:p w14:paraId="22113C43" w14:textId="77777777" w:rsidR="00BC39E8" w:rsidRDefault="00BC3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14DA"/>
    <w:multiLevelType w:val="multilevel"/>
    <w:tmpl w:val="6AEE8A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88F2BF8"/>
    <w:multiLevelType w:val="multilevel"/>
    <w:tmpl w:val="023890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3E347F70"/>
    <w:multiLevelType w:val="hybridMultilevel"/>
    <w:tmpl w:val="FA22A8CC"/>
    <w:lvl w:ilvl="0" w:tplc="1764D1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E7DEE"/>
    <w:multiLevelType w:val="hybridMultilevel"/>
    <w:tmpl w:val="D2602474"/>
    <w:lvl w:ilvl="0" w:tplc="1EE0C4CE">
      <w:start w:val="1"/>
      <w:numFmt w:val="bullet"/>
      <w:lvlText w:val=""/>
      <w:lvlJc w:val="left"/>
      <w:pPr>
        <w:tabs>
          <w:tab w:val="num" w:pos="720"/>
        </w:tabs>
        <w:ind w:left="720" w:hanging="360"/>
      </w:pPr>
      <w:rPr>
        <w:rFonts w:ascii="Symbol" w:hAnsi="Symbol" w:hint="default"/>
        <w:sz w:val="20"/>
      </w:rPr>
    </w:lvl>
    <w:lvl w:ilvl="1" w:tplc="9E2EB09E" w:tentative="1">
      <w:start w:val="1"/>
      <w:numFmt w:val="bullet"/>
      <w:lvlText w:val="o"/>
      <w:lvlJc w:val="left"/>
      <w:pPr>
        <w:tabs>
          <w:tab w:val="num" w:pos="1440"/>
        </w:tabs>
        <w:ind w:left="1440" w:hanging="360"/>
      </w:pPr>
      <w:rPr>
        <w:rFonts w:ascii="Courier New" w:hAnsi="Courier New" w:hint="default"/>
        <w:sz w:val="20"/>
      </w:rPr>
    </w:lvl>
    <w:lvl w:ilvl="2" w:tplc="4C84E8B2" w:tentative="1">
      <w:start w:val="1"/>
      <w:numFmt w:val="bullet"/>
      <w:lvlText w:val=""/>
      <w:lvlJc w:val="left"/>
      <w:pPr>
        <w:tabs>
          <w:tab w:val="num" w:pos="2160"/>
        </w:tabs>
        <w:ind w:left="2160" w:hanging="360"/>
      </w:pPr>
      <w:rPr>
        <w:rFonts w:ascii="Wingdings" w:hAnsi="Wingdings" w:hint="default"/>
        <w:sz w:val="20"/>
      </w:rPr>
    </w:lvl>
    <w:lvl w:ilvl="3" w:tplc="8E98CCB8" w:tentative="1">
      <w:start w:val="1"/>
      <w:numFmt w:val="bullet"/>
      <w:lvlText w:val=""/>
      <w:lvlJc w:val="left"/>
      <w:pPr>
        <w:tabs>
          <w:tab w:val="num" w:pos="2880"/>
        </w:tabs>
        <w:ind w:left="2880" w:hanging="360"/>
      </w:pPr>
      <w:rPr>
        <w:rFonts w:ascii="Wingdings" w:hAnsi="Wingdings" w:hint="default"/>
        <w:sz w:val="20"/>
      </w:rPr>
    </w:lvl>
    <w:lvl w:ilvl="4" w:tplc="52867574" w:tentative="1">
      <w:start w:val="1"/>
      <w:numFmt w:val="bullet"/>
      <w:lvlText w:val=""/>
      <w:lvlJc w:val="left"/>
      <w:pPr>
        <w:tabs>
          <w:tab w:val="num" w:pos="3600"/>
        </w:tabs>
        <w:ind w:left="3600" w:hanging="360"/>
      </w:pPr>
      <w:rPr>
        <w:rFonts w:ascii="Wingdings" w:hAnsi="Wingdings" w:hint="default"/>
        <w:sz w:val="20"/>
      </w:rPr>
    </w:lvl>
    <w:lvl w:ilvl="5" w:tplc="795AE028" w:tentative="1">
      <w:start w:val="1"/>
      <w:numFmt w:val="bullet"/>
      <w:lvlText w:val=""/>
      <w:lvlJc w:val="left"/>
      <w:pPr>
        <w:tabs>
          <w:tab w:val="num" w:pos="4320"/>
        </w:tabs>
        <w:ind w:left="4320" w:hanging="360"/>
      </w:pPr>
      <w:rPr>
        <w:rFonts w:ascii="Wingdings" w:hAnsi="Wingdings" w:hint="default"/>
        <w:sz w:val="20"/>
      </w:rPr>
    </w:lvl>
    <w:lvl w:ilvl="6" w:tplc="09AC4D14" w:tentative="1">
      <w:start w:val="1"/>
      <w:numFmt w:val="bullet"/>
      <w:lvlText w:val=""/>
      <w:lvlJc w:val="left"/>
      <w:pPr>
        <w:tabs>
          <w:tab w:val="num" w:pos="5040"/>
        </w:tabs>
        <w:ind w:left="5040" w:hanging="360"/>
      </w:pPr>
      <w:rPr>
        <w:rFonts w:ascii="Wingdings" w:hAnsi="Wingdings" w:hint="default"/>
        <w:sz w:val="20"/>
      </w:rPr>
    </w:lvl>
    <w:lvl w:ilvl="7" w:tplc="48C2C36E" w:tentative="1">
      <w:start w:val="1"/>
      <w:numFmt w:val="bullet"/>
      <w:lvlText w:val=""/>
      <w:lvlJc w:val="left"/>
      <w:pPr>
        <w:tabs>
          <w:tab w:val="num" w:pos="5760"/>
        </w:tabs>
        <w:ind w:left="5760" w:hanging="360"/>
      </w:pPr>
      <w:rPr>
        <w:rFonts w:ascii="Wingdings" w:hAnsi="Wingdings" w:hint="default"/>
        <w:sz w:val="20"/>
      </w:rPr>
    </w:lvl>
    <w:lvl w:ilvl="8" w:tplc="D2D8536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B0A4C"/>
    <w:multiLevelType w:val="multilevel"/>
    <w:tmpl w:val="C7521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E0AB2"/>
    <w:multiLevelType w:val="hybridMultilevel"/>
    <w:tmpl w:val="158607C0"/>
    <w:lvl w:ilvl="0" w:tplc="2CFE95D4">
      <w:start w:val="1"/>
      <w:numFmt w:val="bullet"/>
      <w:lvlText w:val=""/>
      <w:lvlJc w:val="left"/>
      <w:pPr>
        <w:tabs>
          <w:tab w:val="num" w:pos="720"/>
        </w:tabs>
        <w:ind w:left="720" w:hanging="360"/>
      </w:pPr>
      <w:rPr>
        <w:rFonts w:ascii="Symbol" w:hAnsi="Symbol" w:hint="default"/>
        <w:sz w:val="20"/>
      </w:rPr>
    </w:lvl>
    <w:lvl w:ilvl="1" w:tplc="6128D968" w:tentative="1">
      <w:start w:val="1"/>
      <w:numFmt w:val="bullet"/>
      <w:lvlText w:val="o"/>
      <w:lvlJc w:val="left"/>
      <w:pPr>
        <w:tabs>
          <w:tab w:val="num" w:pos="1440"/>
        </w:tabs>
        <w:ind w:left="1440" w:hanging="360"/>
      </w:pPr>
      <w:rPr>
        <w:rFonts w:ascii="Courier New" w:hAnsi="Courier New" w:hint="default"/>
        <w:sz w:val="20"/>
      </w:rPr>
    </w:lvl>
    <w:lvl w:ilvl="2" w:tplc="F9B2BEE0" w:tentative="1">
      <w:start w:val="1"/>
      <w:numFmt w:val="bullet"/>
      <w:lvlText w:val=""/>
      <w:lvlJc w:val="left"/>
      <w:pPr>
        <w:tabs>
          <w:tab w:val="num" w:pos="2160"/>
        </w:tabs>
        <w:ind w:left="2160" w:hanging="360"/>
      </w:pPr>
      <w:rPr>
        <w:rFonts w:ascii="Wingdings" w:hAnsi="Wingdings" w:hint="default"/>
        <w:sz w:val="20"/>
      </w:rPr>
    </w:lvl>
    <w:lvl w:ilvl="3" w:tplc="3B164E02" w:tentative="1">
      <w:start w:val="1"/>
      <w:numFmt w:val="bullet"/>
      <w:lvlText w:val=""/>
      <w:lvlJc w:val="left"/>
      <w:pPr>
        <w:tabs>
          <w:tab w:val="num" w:pos="2880"/>
        </w:tabs>
        <w:ind w:left="2880" w:hanging="360"/>
      </w:pPr>
      <w:rPr>
        <w:rFonts w:ascii="Wingdings" w:hAnsi="Wingdings" w:hint="default"/>
        <w:sz w:val="20"/>
      </w:rPr>
    </w:lvl>
    <w:lvl w:ilvl="4" w:tplc="2A067CE4" w:tentative="1">
      <w:start w:val="1"/>
      <w:numFmt w:val="bullet"/>
      <w:lvlText w:val=""/>
      <w:lvlJc w:val="left"/>
      <w:pPr>
        <w:tabs>
          <w:tab w:val="num" w:pos="3600"/>
        </w:tabs>
        <w:ind w:left="3600" w:hanging="360"/>
      </w:pPr>
      <w:rPr>
        <w:rFonts w:ascii="Wingdings" w:hAnsi="Wingdings" w:hint="default"/>
        <w:sz w:val="20"/>
      </w:rPr>
    </w:lvl>
    <w:lvl w:ilvl="5" w:tplc="9F2CC38E" w:tentative="1">
      <w:start w:val="1"/>
      <w:numFmt w:val="bullet"/>
      <w:lvlText w:val=""/>
      <w:lvlJc w:val="left"/>
      <w:pPr>
        <w:tabs>
          <w:tab w:val="num" w:pos="4320"/>
        </w:tabs>
        <w:ind w:left="4320" w:hanging="360"/>
      </w:pPr>
      <w:rPr>
        <w:rFonts w:ascii="Wingdings" w:hAnsi="Wingdings" w:hint="default"/>
        <w:sz w:val="20"/>
      </w:rPr>
    </w:lvl>
    <w:lvl w:ilvl="6" w:tplc="BC5E1CA4" w:tentative="1">
      <w:start w:val="1"/>
      <w:numFmt w:val="bullet"/>
      <w:lvlText w:val=""/>
      <w:lvlJc w:val="left"/>
      <w:pPr>
        <w:tabs>
          <w:tab w:val="num" w:pos="5040"/>
        </w:tabs>
        <w:ind w:left="5040" w:hanging="360"/>
      </w:pPr>
      <w:rPr>
        <w:rFonts w:ascii="Wingdings" w:hAnsi="Wingdings" w:hint="default"/>
        <w:sz w:val="20"/>
      </w:rPr>
    </w:lvl>
    <w:lvl w:ilvl="7" w:tplc="18443176" w:tentative="1">
      <w:start w:val="1"/>
      <w:numFmt w:val="bullet"/>
      <w:lvlText w:val=""/>
      <w:lvlJc w:val="left"/>
      <w:pPr>
        <w:tabs>
          <w:tab w:val="num" w:pos="5760"/>
        </w:tabs>
        <w:ind w:left="5760" w:hanging="360"/>
      </w:pPr>
      <w:rPr>
        <w:rFonts w:ascii="Wingdings" w:hAnsi="Wingdings" w:hint="default"/>
        <w:sz w:val="20"/>
      </w:rPr>
    </w:lvl>
    <w:lvl w:ilvl="8" w:tplc="D5662DF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503E7"/>
    <w:multiLevelType w:val="multilevel"/>
    <w:tmpl w:val="A2B2F1F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1"/>
  </w:num>
  <w:num w:numId="3">
    <w:abstractNumId w:val="0"/>
  </w:num>
  <w:num w:numId="4">
    <w:abstractNumId w:val="4"/>
  </w:num>
  <w:num w:numId="5">
    <w:abstractNumId w:val="3"/>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ndon">
    <w15:presenceInfo w15:providerId="Windows Live" w15:userId="35091f76f90e84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B"/>
    <w:rsid w:val="000314AA"/>
    <w:rsid w:val="00032960"/>
    <w:rsid w:val="00081539"/>
    <w:rsid w:val="00144DF9"/>
    <w:rsid w:val="00337454"/>
    <w:rsid w:val="004053C7"/>
    <w:rsid w:val="004C52C8"/>
    <w:rsid w:val="005107C7"/>
    <w:rsid w:val="005452D8"/>
    <w:rsid w:val="006F182E"/>
    <w:rsid w:val="00952D5B"/>
    <w:rsid w:val="009C3AB7"/>
    <w:rsid w:val="009F2F25"/>
    <w:rsid w:val="00A07461"/>
    <w:rsid w:val="00A6607D"/>
    <w:rsid w:val="00B827AE"/>
    <w:rsid w:val="00BC39E8"/>
    <w:rsid w:val="00BC74A4"/>
    <w:rsid w:val="00C71F55"/>
    <w:rsid w:val="00CB40A2"/>
    <w:rsid w:val="00CE35BB"/>
    <w:rsid w:val="00D656D6"/>
    <w:rsid w:val="00DC0B3D"/>
    <w:rsid w:val="00E30B2D"/>
    <w:rsid w:val="00E54D37"/>
    <w:rsid w:val="00F434BD"/>
    <w:rsid w:val="00F9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1B3E"/>
  <w15:docId w15:val="{875D97B5-FA69-491A-9E72-56DF97FB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61"/>
  </w:style>
  <w:style w:type="paragraph" w:styleId="Heading1">
    <w:name w:val="heading 1"/>
    <w:basedOn w:val="Normal"/>
    <w:next w:val="Normal"/>
    <w:link w:val="Heading1Char"/>
    <w:uiPriority w:val="9"/>
    <w:qFormat/>
    <w:rsid w:val="00A074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074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4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74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74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74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74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74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074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4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A07461"/>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A07461"/>
    <w:rPr>
      <w:rFonts w:asciiTheme="majorHAnsi" w:eastAsiaTheme="majorEastAsia" w:hAnsiTheme="majorHAnsi" w:cstheme="majorBidi"/>
      <w:color w:val="17365D" w:themeColor="text2" w:themeShade="BF"/>
      <w:spacing w:val="5"/>
      <w:sz w:val="52"/>
      <w:szCs w:val="52"/>
    </w:rPr>
  </w:style>
  <w:style w:type="paragraph" w:styleId="IntenseQuote">
    <w:name w:val="Intense Quote"/>
    <w:basedOn w:val="Normal"/>
    <w:next w:val="Normal"/>
    <w:link w:val="IntenseQuoteChar"/>
    <w:uiPriority w:val="30"/>
    <w:qFormat/>
    <w:rsid w:val="00A074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7461"/>
    <w:rPr>
      <w:b/>
      <w:bCs/>
      <w:i/>
      <w:iCs/>
      <w:color w:val="4F81BD" w:themeColor="accent1"/>
    </w:rPr>
  </w:style>
  <w:style w:type="paragraph" w:styleId="Quote">
    <w:name w:val="Quote"/>
    <w:basedOn w:val="Normal"/>
    <w:next w:val="Normal"/>
    <w:link w:val="QuoteChar"/>
    <w:uiPriority w:val="29"/>
    <w:qFormat/>
    <w:rsid w:val="00A07461"/>
    <w:rPr>
      <w:i/>
      <w:iCs/>
      <w:color w:val="000000" w:themeColor="text1"/>
    </w:rPr>
  </w:style>
  <w:style w:type="character" w:customStyle="1" w:styleId="QuoteChar">
    <w:name w:val="Quote Char"/>
    <w:basedOn w:val="DefaultParagraphFont"/>
    <w:link w:val="Quote"/>
    <w:uiPriority w:val="29"/>
    <w:rsid w:val="00A07461"/>
    <w:rPr>
      <w:i/>
      <w:iCs/>
      <w:color w:val="000000" w:themeColor="text1"/>
    </w:rPr>
  </w:style>
  <w:style w:type="character" w:styleId="Strong">
    <w:name w:val="Strong"/>
    <w:basedOn w:val="DefaultParagraphFont"/>
    <w:uiPriority w:val="22"/>
    <w:qFormat/>
    <w:rsid w:val="00A07461"/>
    <w:rPr>
      <w:b/>
      <w:bCs/>
    </w:rPr>
  </w:style>
  <w:style w:type="character" w:styleId="IntenseEmphasis">
    <w:name w:val="Intense Emphasis"/>
    <w:basedOn w:val="DefaultParagraphFont"/>
    <w:uiPriority w:val="21"/>
    <w:qFormat/>
    <w:rsid w:val="00A07461"/>
    <w:rPr>
      <w:b/>
      <w:bCs/>
      <w:i/>
      <w:iCs/>
      <w:color w:val="4F81BD" w:themeColor="accent1"/>
    </w:rPr>
  </w:style>
  <w:style w:type="character" w:customStyle="1" w:styleId="Heading1Char">
    <w:name w:val="Heading 1 Char"/>
    <w:basedOn w:val="DefaultParagraphFont"/>
    <w:link w:val="Heading1"/>
    <w:uiPriority w:val="9"/>
    <w:rsid w:val="00A074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074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074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74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74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74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74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74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074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7461"/>
    <w:pPr>
      <w:spacing w:line="240" w:lineRule="auto"/>
    </w:pPr>
    <w:rPr>
      <w:b/>
      <w:bCs/>
      <w:color w:val="4F81BD" w:themeColor="accent1"/>
      <w:sz w:val="18"/>
      <w:szCs w:val="18"/>
    </w:rPr>
  </w:style>
  <w:style w:type="character" w:customStyle="1" w:styleId="SubtitleChar">
    <w:name w:val="Subtitle Char"/>
    <w:basedOn w:val="DefaultParagraphFont"/>
    <w:link w:val="Subtitle"/>
    <w:uiPriority w:val="11"/>
    <w:rsid w:val="00A0746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A07461"/>
    <w:rPr>
      <w:i/>
      <w:iCs/>
    </w:rPr>
  </w:style>
  <w:style w:type="paragraph" w:styleId="NoSpacing">
    <w:name w:val="No Spacing"/>
    <w:uiPriority w:val="1"/>
    <w:qFormat/>
    <w:rsid w:val="00A07461"/>
    <w:pPr>
      <w:spacing w:after="0" w:line="240" w:lineRule="auto"/>
    </w:pPr>
  </w:style>
  <w:style w:type="character" w:styleId="SubtleEmphasis">
    <w:name w:val="Subtle Emphasis"/>
    <w:basedOn w:val="DefaultParagraphFont"/>
    <w:uiPriority w:val="19"/>
    <w:qFormat/>
    <w:rsid w:val="00A07461"/>
    <w:rPr>
      <w:i/>
      <w:iCs/>
      <w:color w:val="808080" w:themeColor="text1" w:themeTint="7F"/>
    </w:rPr>
  </w:style>
  <w:style w:type="character" w:styleId="SubtleReference">
    <w:name w:val="Subtle Reference"/>
    <w:basedOn w:val="DefaultParagraphFont"/>
    <w:uiPriority w:val="31"/>
    <w:qFormat/>
    <w:rsid w:val="00A07461"/>
    <w:rPr>
      <w:smallCaps/>
      <w:color w:val="C0504D" w:themeColor="accent2"/>
      <w:u w:val="single"/>
    </w:rPr>
  </w:style>
  <w:style w:type="character" w:styleId="IntenseReference">
    <w:name w:val="Intense Reference"/>
    <w:basedOn w:val="DefaultParagraphFont"/>
    <w:uiPriority w:val="32"/>
    <w:qFormat/>
    <w:rsid w:val="00A07461"/>
    <w:rPr>
      <w:b/>
      <w:bCs/>
      <w:smallCaps/>
      <w:color w:val="C0504D" w:themeColor="accent2"/>
      <w:spacing w:val="5"/>
      <w:u w:val="single"/>
    </w:rPr>
  </w:style>
  <w:style w:type="character" w:styleId="BookTitle">
    <w:name w:val="Book Title"/>
    <w:basedOn w:val="DefaultParagraphFont"/>
    <w:uiPriority w:val="33"/>
    <w:qFormat/>
    <w:rsid w:val="00A07461"/>
    <w:rPr>
      <w:b/>
      <w:bCs/>
      <w:smallCaps/>
      <w:spacing w:val="5"/>
    </w:rPr>
  </w:style>
  <w:style w:type="paragraph" w:styleId="TOCHeading">
    <w:name w:val="TOC Heading"/>
    <w:basedOn w:val="Heading1"/>
    <w:next w:val="Normal"/>
    <w:uiPriority w:val="39"/>
    <w:unhideWhenUsed/>
    <w:qFormat/>
    <w:rsid w:val="00A07461"/>
    <w:pPr>
      <w:outlineLvl w:val="9"/>
    </w:pPr>
  </w:style>
  <w:style w:type="table" w:styleId="TableGrid">
    <w:name w:val="Table Grid"/>
    <w:basedOn w:val="TableNormal"/>
    <w:uiPriority w:val="39"/>
    <w:rsid w:val="00C7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F55"/>
    <w:pPr>
      <w:ind w:left="720"/>
      <w:contextualSpacing/>
    </w:pPr>
  </w:style>
  <w:style w:type="paragraph" w:styleId="Header">
    <w:name w:val="header"/>
    <w:basedOn w:val="Normal"/>
    <w:link w:val="HeaderChar"/>
    <w:uiPriority w:val="99"/>
    <w:unhideWhenUsed/>
    <w:rsid w:val="00BC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E8"/>
  </w:style>
  <w:style w:type="paragraph" w:styleId="Footer">
    <w:name w:val="footer"/>
    <w:basedOn w:val="Normal"/>
    <w:link w:val="FooterChar"/>
    <w:uiPriority w:val="99"/>
    <w:unhideWhenUsed/>
    <w:rsid w:val="00BC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E8"/>
  </w:style>
  <w:style w:type="paragraph" w:styleId="TOC1">
    <w:name w:val="toc 1"/>
    <w:basedOn w:val="Normal"/>
    <w:next w:val="Normal"/>
    <w:autoRedefine/>
    <w:uiPriority w:val="39"/>
    <w:unhideWhenUsed/>
    <w:rsid w:val="00BC39E8"/>
    <w:pPr>
      <w:spacing w:after="100"/>
    </w:pPr>
  </w:style>
  <w:style w:type="paragraph" w:styleId="TOC2">
    <w:name w:val="toc 2"/>
    <w:basedOn w:val="Normal"/>
    <w:next w:val="Normal"/>
    <w:autoRedefine/>
    <w:uiPriority w:val="39"/>
    <w:unhideWhenUsed/>
    <w:rsid w:val="00BC39E8"/>
    <w:pPr>
      <w:spacing w:after="100"/>
      <w:ind w:left="220"/>
    </w:pPr>
  </w:style>
  <w:style w:type="character" w:styleId="Hyperlink">
    <w:name w:val="Hyperlink"/>
    <w:uiPriority w:val="99"/>
    <w:semiHidden/>
    <w:unhideWhenUsed/>
    <w:rsid w:val="00BC39E8"/>
    <w:rPr>
      <w:color w:val="0000FF"/>
      <w:u w:val="single"/>
    </w:rPr>
  </w:style>
  <w:style w:type="paragraph" w:customStyle="1" w:styleId="BigHeadOne">
    <w:name w:val="BigHead One"/>
    <w:basedOn w:val="Normal"/>
    <w:rsid w:val="00BC39E8"/>
    <w:pPr>
      <w:pBdr>
        <w:bottom w:val="single" w:sz="4" w:space="1" w:color="auto"/>
      </w:pBdr>
      <w:overflowPunct w:val="0"/>
      <w:autoSpaceDE w:val="0"/>
      <w:autoSpaceDN w:val="0"/>
      <w:adjustRightInd w:val="0"/>
      <w:spacing w:after="0" w:line="240" w:lineRule="auto"/>
      <w:jc w:val="both"/>
    </w:pPr>
    <w:rPr>
      <w:rFonts w:ascii="Helvetica" w:eastAsia="Times New Roman" w:hAnsi="Helvetica" w:cs="Times New Roman"/>
      <w:smallCaps/>
      <w:sz w:val="40"/>
      <w:szCs w:val="20"/>
      <w:lang w:val="en-US"/>
    </w:rPr>
  </w:style>
  <w:style w:type="paragraph" w:styleId="TOC3">
    <w:name w:val="toc 3"/>
    <w:basedOn w:val="Normal"/>
    <w:next w:val="Normal"/>
    <w:autoRedefine/>
    <w:uiPriority w:val="39"/>
    <w:unhideWhenUsed/>
    <w:rsid w:val="009F2F25"/>
    <w:pPr>
      <w:spacing w:after="100" w:line="259" w:lineRule="auto"/>
      <w:ind w:left="440"/>
    </w:pPr>
    <w:rPr>
      <w:rFonts w:cs="Times New Roman"/>
      <w:lang w:val="en-US"/>
    </w:rPr>
  </w:style>
  <w:style w:type="paragraph" w:styleId="BalloonText">
    <w:name w:val="Balloon Text"/>
    <w:basedOn w:val="Normal"/>
    <w:link w:val="BalloonTextChar"/>
    <w:uiPriority w:val="99"/>
    <w:semiHidden/>
    <w:unhideWhenUsed/>
    <w:rsid w:val="00B82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85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BBEEB-8D05-4155-9AF3-F545AA53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cp:lastModifiedBy>
  <cp:revision>12</cp:revision>
  <dcterms:created xsi:type="dcterms:W3CDTF">2020-11-24T20:06:00Z</dcterms:created>
  <dcterms:modified xsi:type="dcterms:W3CDTF">2020-12-02T00:39:00Z</dcterms:modified>
</cp:coreProperties>
</file>