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FC35F" w14:textId="77777777" w:rsidR="000C7ED3" w:rsidRDefault="000C7ED3" w:rsidP="000C7ED3">
      <w:pPr>
        <w:rPr>
          <w:rFonts w:ascii="Arial" w:hAnsi="Arial"/>
        </w:rPr>
      </w:pPr>
    </w:p>
    <w:p w14:paraId="2F26ECC1" w14:textId="77777777" w:rsidR="000C7ED3" w:rsidRDefault="000C7ED3" w:rsidP="000C7ED3">
      <w:pPr>
        <w:rPr>
          <w:rFonts w:ascii="Arial" w:hAnsi="Arial"/>
        </w:rPr>
      </w:pPr>
    </w:p>
    <w:p w14:paraId="03556868" w14:textId="77777777" w:rsidR="000C7ED3" w:rsidRDefault="000C7ED3" w:rsidP="000C7ED3">
      <w:pPr>
        <w:rPr>
          <w:rFonts w:ascii="Arial" w:hAnsi="Arial"/>
        </w:rPr>
      </w:pPr>
    </w:p>
    <w:p w14:paraId="7E930B69" w14:textId="77777777" w:rsidR="000C7ED3" w:rsidRDefault="000C7ED3" w:rsidP="000C7ED3">
      <w:pPr>
        <w:rPr>
          <w:rFonts w:ascii="Arial" w:hAnsi="Arial"/>
        </w:rPr>
      </w:pPr>
    </w:p>
    <w:p w14:paraId="6A29ACBC" w14:textId="77777777" w:rsidR="000C7ED3" w:rsidRDefault="000C7ED3" w:rsidP="000C7ED3">
      <w:pPr>
        <w:rPr>
          <w:rFonts w:ascii="Arial" w:hAnsi="Arial"/>
        </w:rPr>
      </w:pPr>
    </w:p>
    <w:p w14:paraId="5BD4A74D" w14:textId="77777777" w:rsidR="000C7ED3" w:rsidRDefault="000C7ED3" w:rsidP="000C7ED3">
      <w:pPr>
        <w:rPr>
          <w:rFonts w:ascii="Arial" w:hAnsi="Arial"/>
        </w:rPr>
      </w:pPr>
    </w:p>
    <w:p w14:paraId="08230A3F" w14:textId="77777777" w:rsidR="000C7ED3" w:rsidRDefault="000C7ED3" w:rsidP="000C7ED3">
      <w:pPr>
        <w:rPr>
          <w:rFonts w:ascii="Arial" w:hAnsi="Arial"/>
        </w:rPr>
      </w:pPr>
    </w:p>
    <w:p w14:paraId="434CBB20" w14:textId="77777777" w:rsidR="000C7ED3" w:rsidRDefault="000C7ED3" w:rsidP="000C7ED3">
      <w:pPr>
        <w:rPr>
          <w:rFonts w:ascii="Arial" w:hAnsi="Arial"/>
        </w:rPr>
      </w:pPr>
    </w:p>
    <w:p w14:paraId="71B382DA" w14:textId="77777777" w:rsidR="000C7ED3" w:rsidRDefault="000C7ED3" w:rsidP="000C7ED3">
      <w:pPr>
        <w:rPr>
          <w:rFonts w:ascii="Arial" w:hAnsi="Arial"/>
        </w:rPr>
      </w:pPr>
    </w:p>
    <w:p w14:paraId="0EAFE94C" w14:textId="77777777" w:rsidR="000C7ED3" w:rsidRPr="00293F13" w:rsidRDefault="000C7ED3" w:rsidP="000C7ED3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552325DC" wp14:editId="407049E1">
            <wp:extent cx="2447925" cy="714375"/>
            <wp:effectExtent l="19050" t="0" r="9525" b="0"/>
            <wp:docPr id="20" name="Picture 20" descr="C:\Users\User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95C514" w14:textId="77777777" w:rsidR="000C7ED3" w:rsidRPr="00293F13" w:rsidRDefault="000C7ED3" w:rsidP="000C7ED3">
      <w:pPr>
        <w:rPr>
          <w:rFonts w:ascii="Arial" w:hAnsi="Arial"/>
        </w:rPr>
      </w:pPr>
    </w:p>
    <w:p w14:paraId="45B65A25" w14:textId="77777777" w:rsidR="000C7ED3" w:rsidRDefault="000C7ED3" w:rsidP="000C7ED3">
      <w:pPr>
        <w:rPr>
          <w:rFonts w:ascii="Arial" w:hAnsi="Arial"/>
        </w:rPr>
      </w:pPr>
    </w:p>
    <w:p w14:paraId="7FAD1B06" w14:textId="77777777" w:rsidR="000C7ED3" w:rsidRPr="00293F13" w:rsidRDefault="000C7ED3" w:rsidP="000C7ED3">
      <w:pPr>
        <w:rPr>
          <w:rFonts w:ascii="Arial" w:hAnsi="Arial"/>
          <w:b/>
          <w:sz w:val="48"/>
          <w:szCs w:val="48"/>
        </w:rPr>
      </w:pPr>
      <w:r>
        <w:rPr>
          <w:rFonts w:ascii="Arial" w:hAnsi="Arial"/>
          <w:b/>
          <w:sz w:val="48"/>
          <w:szCs w:val="48"/>
        </w:rPr>
        <w:t>Airport Security Pick Up</w:t>
      </w:r>
    </w:p>
    <w:p w14:paraId="2EF2B05D" w14:textId="77777777" w:rsidR="000C7ED3" w:rsidRDefault="000C7ED3" w:rsidP="000C7ED3">
      <w:pPr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Business Requirements Document</w:t>
      </w:r>
    </w:p>
    <w:p w14:paraId="2F64AAF1" w14:textId="77777777" w:rsidR="000C7ED3" w:rsidRDefault="000C7ED3" w:rsidP="000C7ED3">
      <w:pPr>
        <w:rPr>
          <w:rFonts w:ascii="Arial" w:hAnsi="Arial"/>
          <w:sz w:val="48"/>
          <w:szCs w:val="48"/>
        </w:rPr>
      </w:pPr>
    </w:p>
    <w:p w14:paraId="43FE9A25" w14:textId="77777777" w:rsidR="000C7ED3" w:rsidRDefault="000C7ED3" w:rsidP="000C7ED3">
      <w:pPr>
        <w:rPr>
          <w:rFonts w:ascii="Arial" w:hAnsi="Arial"/>
          <w:sz w:val="48"/>
          <w:szCs w:val="48"/>
        </w:rPr>
      </w:pPr>
    </w:p>
    <w:p w14:paraId="196C58EE" w14:textId="77777777" w:rsidR="000C7ED3" w:rsidRDefault="000C7ED3" w:rsidP="000C7ED3">
      <w:pPr>
        <w:rPr>
          <w:rFonts w:ascii="Arial" w:hAnsi="Arial"/>
          <w:sz w:val="48"/>
          <w:szCs w:val="48"/>
        </w:rPr>
      </w:pPr>
    </w:p>
    <w:p w14:paraId="6C9C73FB" w14:textId="77777777" w:rsidR="000C7ED3" w:rsidRDefault="000C7ED3" w:rsidP="000C7ED3">
      <w:pPr>
        <w:rPr>
          <w:rFonts w:ascii="Arial" w:hAnsi="Arial"/>
          <w:sz w:val="48"/>
          <w:szCs w:val="48"/>
        </w:rPr>
      </w:pPr>
    </w:p>
    <w:p w14:paraId="491A5600" w14:textId="77777777" w:rsidR="000C7ED3" w:rsidRDefault="000C7ED3" w:rsidP="000C7ED3">
      <w:pPr>
        <w:rPr>
          <w:rFonts w:ascii="Arial" w:hAnsi="Arial"/>
          <w:sz w:val="48"/>
          <w:szCs w:val="48"/>
        </w:rPr>
      </w:pPr>
    </w:p>
    <w:p w14:paraId="1262148C" w14:textId="77777777" w:rsidR="000C7ED3" w:rsidRDefault="000C7ED3" w:rsidP="000C7ED3">
      <w:pPr>
        <w:rPr>
          <w:rFonts w:ascii="Arial" w:hAnsi="Arial"/>
          <w:sz w:val="48"/>
          <w:szCs w:val="48"/>
        </w:rPr>
      </w:pPr>
    </w:p>
    <w:p w14:paraId="57BAEA77" w14:textId="77777777" w:rsidR="000C7ED3" w:rsidRDefault="000C7ED3" w:rsidP="000C7ED3">
      <w:pPr>
        <w:rPr>
          <w:rFonts w:ascii="Arial" w:hAnsi="Arial"/>
          <w:sz w:val="48"/>
          <w:szCs w:val="48"/>
        </w:rPr>
      </w:pPr>
    </w:p>
    <w:p w14:paraId="38C1CC7E" w14:textId="77777777" w:rsidR="000C7ED3" w:rsidRDefault="000C7ED3" w:rsidP="000C7ED3">
      <w:pPr>
        <w:rPr>
          <w:rFonts w:ascii="Arial" w:hAnsi="Arial"/>
          <w:sz w:val="48"/>
          <w:szCs w:val="48"/>
        </w:rPr>
      </w:pPr>
    </w:p>
    <w:p w14:paraId="7DCEE1E0" w14:textId="77777777" w:rsidR="000C7ED3" w:rsidRDefault="000C7ED3" w:rsidP="000C7ED3">
      <w:pPr>
        <w:rPr>
          <w:rFonts w:ascii="Arial" w:hAnsi="Arial"/>
          <w:sz w:val="48"/>
          <w:szCs w:val="48"/>
        </w:rPr>
      </w:pPr>
    </w:p>
    <w:p w14:paraId="04BC41FE" w14:textId="77777777" w:rsidR="000C7ED3" w:rsidRDefault="000C7ED3" w:rsidP="000C7ED3">
      <w:pPr>
        <w:rPr>
          <w:rFonts w:ascii="Arial" w:hAnsi="Arial"/>
          <w:sz w:val="48"/>
          <w:szCs w:val="48"/>
        </w:rPr>
      </w:pPr>
    </w:p>
    <w:p w14:paraId="453C6B3D" w14:textId="77777777" w:rsidR="000C7ED3" w:rsidRDefault="000C7ED3" w:rsidP="000C7ED3">
      <w:pPr>
        <w:rPr>
          <w:rFonts w:ascii="Arial" w:hAnsi="Arial"/>
          <w:sz w:val="48"/>
          <w:szCs w:val="48"/>
        </w:rPr>
      </w:pPr>
    </w:p>
    <w:p w14:paraId="39EAE551" w14:textId="77777777" w:rsidR="000C7ED3" w:rsidRDefault="000C7ED3" w:rsidP="000C7ED3">
      <w:pPr>
        <w:rPr>
          <w:rFonts w:ascii="Arial" w:hAnsi="Arial"/>
          <w:sz w:val="48"/>
          <w:szCs w:val="48"/>
        </w:rPr>
      </w:pPr>
    </w:p>
    <w:p w14:paraId="036C2C52" w14:textId="77777777" w:rsidR="000C7ED3" w:rsidRPr="005105FE" w:rsidRDefault="000C7ED3" w:rsidP="000C7ED3">
      <w:pPr>
        <w:rPr>
          <w:rFonts w:ascii="Arial" w:hAnsi="Arial" w:cs="Arial"/>
          <w:b/>
          <w:color w:val="7A0019"/>
          <w:sz w:val="28"/>
          <w:szCs w:val="28"/>
        </w:rPr>
      </w:pPr>
      <w:r w:rsidRPr="005105FE">
        <w:rPr>
          <w:rFonts w:ascii="Arial" w:hAnsi="Arial" w:cs="Arial"/>
          <w:b/>
          <w:color w:val="7A0019"/>
          <w:sz w:val="28"/>
          <w:szCs w:val="28"/>
        </w:rPr>
        <w:t xml:space="preserve"> </w:t>
      </w:r>
    </w:p>
    <w:p w14:paraId="67ECFBBC" w14:textId="77777777" w:rsidR="000C7ED3" w:rsidRDefault="000C7ED3" w:rsidP="000C7ED3">
      <w:pPr>
        <w:pStyle w:val="Heading1"/>
        <w:rPr>
          <w:smallCaps/>
          <w:color w:val="7030A0"/>
        </w:rPr>
      </w:pPr>
      <w:bookmarkStart w:id="0" w:name="_Toc343520615"/>
    </w:p>
    <w:p w14:paraId="0982531C" w14:textId="77777777" w:rsidR="000C7ED3" w:rsidRPr="009833D7" w:rsidRDefault="000C7ED3" w:rsidP="000C7ED3">
      <w:pPr>
        <w:pStyle w:val="Heading1"/>
        <w:rPr>
          <w:smallCaps/>
          <w:color w:val="7030A0"/>
        </w:rPr>
      </w:pPr>
      <w:r w:rsidRPr="009833D7">
        <w:rPr>
          <w:smallCaps/>
          <w:color w:val="7030A0"/>
        </w:rPr>
        <w:t>Version and Approvals</w:t>
      </w:r>
      <w:bookmarkEnd w:id="0"/>
    </w:p>
    <w:p w14:paraId="67BB1DA7" w14:textId="77777777" w:rsidR="000C7ED3" w:rsidRPr="00D425DB" w:rsidRDefault="000C7ED3" w:rsidP="000C7ED3">
      <w:pPr>
        <w:pStyle w:val="aCharCharCharCharCharCharCharChar"/>
        <w:spacing w:after="0"/>
        <w:ind w:left="360"/>
        <w:rPr>
          <w:rFonts w:ascii="Arial" w:hAnsi="Arial" w:cs="Arial"/>
          <w:b/>
          <w:color w:val="FFFFFF"/>
          <w:sz w:val="24"/>
          <w:szCs w:val="24"/>
        </w:rPr>
      </w:pPr>
      <w:r w:rsidRPr="00D425DB">
        <w:rPr>
          <w:rFonts w:ascii="Arial" w:hAnsi="Arial" w:cs="Arial"/>
          <w:b/>
          <w:color w:val="FFFFFF"/>
          <w:sz w:val="24"/>
          <w:szCs w:val="24"/>
        </w:rPr>
        <w:t>UTORS</w:t>
      </w:r>
    </w:p>
    <w:p w14:paraId="106D909F" w14:textId="77777777" w:rsidR="000C7ED3" w:rsidRDefault="000C7ED3" w:rsidP="000C7ED3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639"/>
        <w:gridCol w:w="71"/>
        <w:gridCol w:w="2430"/>
        <w:gridCol w:w="3420"/>
      </w:tblGrid>
      <w:tr w:rsidR="000C7ED3" w:rsidRPr="00243DED" w14:paraId="203348DF" w14:textId="77777777" w:rsidTr="0075146E">
        <w:trPr>
          <w:gridAfter w:val="3"/>
          <w:wAfter w:w="5921" w:type="dxa"/>
          <w:trHeight w:val="347"/>
        </w:trPr>
        <w:tc>
          <w:tcPr>
            <w:tcW w:w="2899" w:type="dxa"/>
            <w:gridSpan w:val="2"/>
            <w:shd w:val="clear" w:color="auto" w:fill="auto"/>
          </w:tcPr>
          <w:p w14:paraId="5651EE64" w14:textId="77777777" w:rsidR="000C7ED3" w:rsidRPr="00243DED" w:rsidRDefault="000C7ED3" w:rsidP="0075146E">
            <w:pPr>
              <w:rPr>
                <w:rFonts w:ascii="Calibri" w:hAnsi="Calibri" w:cs="Arial"/>
                <w:b/>
                <w:smallCaps/>
                <w:color w:val="7030A0"/>
              </w:rPr>
            </w:pPr>
            <w:r w:rsidRPr="00243DED">
              <w:rPr>
                <w:rFonts w:ascii="Calibri" w:hAnsi="Calibri" w:cs="Arial"/>
                <w:b/>
                <w:smallCaps/>
                <w:color w:val="7030A0"/>
              </w:rPr>
              <w:t>Version History</w:t>
            </w:r>
          </w:p>
        </w:tc>
      </w:tr>
      <w:tr w:rsidR="000C7ED3" w:rsidRPr="008B6F0A" w14:paraId="176F8CEF" w14:textId="77777777" w:rsidTr="0075146E">
        <w:trPr>
          <w:trHeight w:val="315"/>
        </w:trPr>
        <w:tc>
          <w:tcPr>
            <w:tcW w:w="1260" w:type="dxa"/>
            <w:shd w:val="clear" w:color="auto" w:fill="auto"/>
          </w:tcPr>
          <w:p w14:paraId="6A7F64FB" w14:textId="77777777" w:rsidR="000C7ED3" w:rsidRPr="00243DED" w:rsidRDefault="000C7ED3" w:rsidP="0075146E">
            <w:pPr>
              <w:spacing w:before="120"/>
              <w:ind w:left="-18" w:firstLine="18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243DED">
              <w:rPr>
                <w:rFonts w:ascii="Arial" w:hAnsi="Arial" w:cs="Arial"/>
                <w:b/>
                <w:sz w:val="16"/>
                <w:szCs w:val="16"/>
                <w:u w:val="single"/>
              </w:rPr>
              <w:t>Version #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3451E673" w14:textId="77777777" w:rsidR="000C7ED3" w:rsidRPr="00243DED" w:rsidRDefault="000C7ED3" w:rsidP="0075146E">
            <w:pPr>
              <w:spacing w:before="120"/>
              <w:ind w:left="-18" w:firstLine="18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243DED">
              <w:rPr>
                <w:rFonts w:ascii="Arial" w:hAnsi="Arial" w:cs="Arial"/>
                <w:b/>
                <w:sz w:val="16"/>
                <w:szCs w:val="16"/>
                <w:u w:val="single"/>
              </w:rPr>
              <w:t>Date</w:t>
            </w:r>
          </w:p>
        </w:tc>
        <w:tc>
          <w:tcPr>
            <w:tcW w:w="2430" w:type="dxa"/>
            <w:shd w:val="clear" w:color="auto" w:fill="auto"/>
          </w:tcPr>
          <w:p w14:paraId="45028785" w14:textId="77777777" w:rsidR="000C7ED3" w:rsidRPr="00243DED" w:rsidRDefault="000C7ED3" w:rsidP="0075146E">
            <w:pPr>
              <w:spacing w:before="120"/>
              <w:ind w:left="-18" w:firstLine="18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243DED">
              <w:rPr>
                <w:rFonts w:ascii="Arial" w:hAnsi="Arial" w:cs="Arial"/>
                <w:b/>
                <w:sz w:val="16"/>
                <w:szCs w:val="16"/>
                <w:u w:val="single"/>
              </w:rPr>
              <w:t>Revised By</w:t>
            </w:r>
          </w:p>
        </w:tc>
        <w:tc>
          <w:tcPr>
            <w:tcW w:w="3420" w:type="dxa"/>
            <w:shd w:val="clear" w:color="auto" w:fill="auto"/>
          </w:tcPr>
          <w:p w14:paraId="0D15C692" w14:textId="77777777" w:rsidR="000C7ED3" w:rsidRPr="00243DED" w:rsidRDefault="000C7ED3" w:rsidP="0075146E">
            <w:pPr>
              <w:spacing w:before="120"/>
              <w:ind w:left="-18" w:firstLine="18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243DED">
              <w:rPr>
                <w:rFonts w:ascii="Arial" w:hAnsi="Arial" w:cs="Arial"/>
                <w:b/>
                <w:sz w:val="16"/>
                <w:szCs w:val="16"/>
                <w:u w:val="single"/>
              </w:rPr>
              <w:t>Reason for change</w:t>
            </w:r>
          </w:p>
        </w:tc>
      </w:tr>
      <w:tr w:rsidR="000C7ED3" w:rsidRPr="008B6F0A" w14:paraId="7CAF0D59" w14:textId="77777777" w:rsidTr="0075146E">
        <w:trPr>
          <w:trHeight w:val="315"/>
        </w:trPr>
        <w:tc>
          <w:tcPr>
            <w:tcW w:w="1260" w:type="dxa"/>
            <w:shd w:val="clear" w:color="auto" w:fill="auto"/>
          </w:tcPr>
          <w:p w14:paraId="2D7E61A6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10" w:type="dxa"/>
            <w:gridSpan w:val="2"/>
            <w:shd w:val="clear" w:color="auto" w:fill="auto"/>
          </w:tcPr>
          <w:p w14:paraId="6474F951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430" w:type="dxa"/>
            <w:shd w:val="clear" w:color="auto" w:fill="auto"/>
          </w:tcPr>
          <w:p w14:paraId="768D745C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420" w:type="dxa"/>
            <w:shd w:val="clear" w:color="auto" w:fill="auto"/>
          </w:tcPr>
          <w:p w14:paraId="2BB5E8C1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0C7ED3" w:rsidRPr="008B6F0A" w14:paraId="0CE9990D" w14:textId="77777777" w:rsidTr="0075146E">
        <w:trPr>
          <w:trHeight w:val="315"/>
        </w:trPr>
        <w:tc>
          <w:tcPr>
            <w:tcW w:w="1260" w:type="dxa"/>
            <w:shd w:val="clear" w:color="auto" w:fill="auto"/>
          </w:tcPr>
          <w:p w14:paraId="62A01C58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10" w:type="dxa"/>
            <w:gridSpan w:val="2"/>
            <w:shd w:val="clear" w:color="auto" w:fill="auto"/>
          </w:tcPr>
          <w:p w14:paraId="336C567A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430" w:type="dxa"/>
            <w:shd w:val="clear" w:color="auto" w:fill="auto"/>
          </w:tcPr>
          <w:p w14:paraId="5E3E5F7C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420" w:type="dxa"/>
            <w:shd w:val="clear" w:color="auto" w:fill="auto"/>
          </w:tcPr>
          <w:p w14:paraId="19E1F7BC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0C7ED3" w:rsidRPr="008B6F0A" w14:paraId="333A773E" w14:textId="77777777" w:rsidTr="0075146E">
        <w:trPr>
          <w:trHeight w:val="315"/>
        </w:trPr>
        <w:tc>
          <w:tcPr>
            <w:tcW w:w="1260" w:type="dxa"/>
            <w:shd w:val="clear" w:color="auto" w:fill="auto"/>
          </w:tcPr>
          <w:p w14:paraId="78A15293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10" w:type="dxa"/>
            <w:gridSpan w:val="2"/>
            <w:shd w:val="clear" w:color="auto" w:fill="auto"/>
          </w:tcPr>
          <w:p w14:paraId="5FE9BCD9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430" w:type="dxa"/>
            <w:shd w:val="clear" w:color="auto" w:fill="auto"/>
          </w:tcPr>
          <w:p w14:paraId="24FEBCF5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420" w:type="dxa"/>
            <w:shd w:val="clear" w:color="auto" w:fill="auto"/>
          </w:tcPr>
          <w:p w14:paraId="5BA3BA99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0C7ED3" w:rsidRPr="008B6F0A" w14:paraId="667012C0" w14:textId="77777777" w:rsidTr="0075146E">
        <w:trPr>
          <w:trHeight w:val="315"/>
        </w:trPr>
        <w:tc>
          <w:tcPr>
            <w:tcW w:w="1260" w:type="dxa"/>
            <w:shd w:val="clear" w:color="auto" w:fill="auto"/>
          </w:tcPr>
          <w:p w14:paraId="64FD626F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710" w:type="dxa"/>
            <w:gridSpan w:val="2"/>
            <w:shd w:val="clear" w:color="auto" w:fill="auto"/>
          </w:tcPr>
          <w:p w14:paraId="67B61F27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430" w:type="dxa"/>
            <w:shd w:val="clear" w:color="auto" w:fill="auto"/>
          </w:tcPr>
          <w:p w14:paraId="50D60B69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420" w:type="dxa"/>
            <w:shd w:val="clear" w:color="auto" w:fill="auto"/>
          </w:tcPr>
          <w:p w14:paraId="3E8098BB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</w:tr>
    </w:tbl>
    <w:p w14:paraId="748C4143" w14:textId="77777777" w:rsidR="000C7ED3" w:rsidRDefault="000C7ED3" w:rsidP="000C7ED3">
      <w:pPr>
        <w:rPr>
          <w:rFonts w:cs="Arial"/>
        </w:rPr>
      </w:pPr>
    </w:p>
    <w:p w14:paraId="43B0AEA9" w14:textId="4B04637C" w:rsidR="000C7ED3" w:rsidRPr="0059558C" w:rsidRDefault="000C7ED3" w:rsidP="000C7ED3">
      <w:pPr>
        <w:rPr>
          <w:rFonts w:ascii="Arial" w:hAnsi="Arial" w:cs="Arial"/>
          <w:sz w:val="20"/>
          <w:szCs w:val="20"/>
        </w:rPr>
      </w:pPr>
      <w:r w:rsidRPr="0059558C">
        <w:rPr>
          <w:rFonts w:ascii="Arial" w:hAnsi="Arial" w:cs="Arial"/>
          <w:sz w:val="20"/>
          <w:szCs w:val="20"/>
        </w:rPr>
        <w:t xml:space="preserve">This document has been approved as the official Business Requirements Document for </w:t>
      </w:r>
      <w:r>
        <w:rPr>
          <w:rFonts w:ascii="Arial" w:hAnsi="Arial" w:cs="Arial"/>
          <w:color w:val="0000FF"/>
          <w:sz w:val="20"/>
          <w:szCs w:val="20"/>
        </w:rPr>
        <w:t>Airport Security Pick Up,</w:t>
      </w:r>
      <w:r w:rsidRPr="0059558C">
        <w:rPr>
          <w:rFonts w:ascii="Arial" w:hAnsi="Arial" w:cs="Arial"/>
          <w:sz w:val="20"/>
          <w:szCs w:val="20"/>
        </w:rPr>
        <w:t xml:space="preserve"> and accurately reflects the current understanding of business requirements. Following approval of this document, requirement changes will be governed by the project’s change management process, including impact analysis, appropriate </w:t>
      </w:r>
      <w:del w:id="1" w:author="Brandon" w:date="2020-12-01T00:07:00Z">
        <w:r w:rsidRPr="0059558C" w:rsidDel="00176072">
          <w:rPr>
            <w:rFonts w:ascii="Arial" w:hAnsi="Arial" w:cs="Arial"/>
            <w:sz w:val="20"/>
            <w:szCs w:val="20"/>
          </w:rPr>
          <w:delText>reviews</w:delText>
        </w:r>
      </w:del>
      <w:ins w:id="2" w:author="Brandon" w:date="2020-12-01T00:07:00Z">
        <w:r w:rsidR="00176072" w:rsidRPr="0059558C">
          <w:rPr>
            <w:rFonts w:ascii="Arial" w:hAnsi="Arial" w:cs="Arial"/>
            <w:sz w:val="20"/>
            <w:szCs w:val="20"/>
          </w:rPr>
          <w:t>reviews,</w:t>
        </w:r>
      </w:ins>
      <w:r w:rsidRPr="0059558C">
        <w:rPr>
          <w:rFonts w:ascii="Arial" w:hAnsi="Arial" w:cs="Arial"/>
          <w:sz w:val="20"/>
          <w:szCs w:val="20"/>
        </w:rPr>
        <w:t xml:space="preserve"> and approvals.</w:t>
      </w:r>
    </w:p>
    <w:p w14:paraId="6C296508" w14:textId="77777777" w:rsidR="000C7ED3" w:rsidRPr="008B6F0A" w:rsidRDefault="000C7ED3" w:rsidP="000C7ED3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739"/>
        <w:gridCol w:w="1601"/>
        <w:gridCol w:w="2880"/>
        <w:gridCol w:w="1440"/>
      </w:tblGrid>
      <w:tr w:rsidR="000C7ED3" w:rsidRPr="00243DED" w14:paraId="5CF4B082" w14:textId="77777777" w:rsidTr="0075146E">
        <w:trPr>
          <w:gridAfter w:val="3"/>
          <w:wAfter w:w="5921" w:type="dxa"/>
          <w:trHeight w:val="347"/>
        </w:trPr>
        <w:tc>
          <w:tcPr>
            <w:tcW w:w="2899" w:type="dxa"/>
            <w:gridSpan w:val="2"/>
            <w:shd w:val="clear" w:color="auto" w:fill="auto"/>
          </w:tcPr>
          <w:p w14:paraId="0B15C35E" w14:textId="77777777" w:rsidR="000C7ED3" w:rsidRPr="00243DED" w:rsidRDefault="000C7ED3" w:rsidP="0075146E">
            <w:pPr>
              <w:rPr>
                <w:rFonts w:ascii="Calibri" w:hAnsi="Calibri" w:cs="Arial"/>
                <w:b/>
                <w:smallCaps/>
                <w:color w:val="7030A0"/>
              </w:rPr>
            </w:pPr>
            <w:r w:rsidRPr="00243DED">
              <w:rPr>
                <w:rFonts w:ascii="Calibri" w:hAnsi="Calibri" w:cs="Arial"/>
                <w:b/>
                <w:smallCaps/>
                <w:color w:val="7030A0"/>
              </w:rPr>
              <w:t>Document Approvals</w:t>
            </w:r>
          </w:p>
        </w:tc>
      </w:tr>
      <w:tr w:rsidR="000C7ED3" w:rsidRPr="008B6F0A" w14:paraId="5339914B" w14:textId="77777777" w:rsidTr="0075146E">
        <w:trPr>
          <w:trHeight w:val="315"/>
        </w:trPr>
        <w:tc>
          <w:tcPr>
            <w:tcW w:w="2160" w:type="dxa"/>
            <w:shd w:val="clear" w:color="auto" w:fill="auto"/>
          </w:tcPr>
          <w:p w14:paraId="32245062" w14:textId="77777777" w:rsidR="000C7ED3" w:rsidRPr="00243DED" w:rsidRDefault="000C7ED3" w:rsidP="0075146E">
            <w:pPr>
              <w:spacing w:before="120"/>
              <w:ind w:left="-18" w:firstLine="18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243DED">
              <w:rPr>
                <w:rFonts w:ascii="Arial" w:hAnsi="Arial" w:cs="Arial"/>
                <w:b/>
                <w:sz w:val="16"/>
                <w:szCs w:val="16"/>
                <w:u w:val="single"/>
              </w:rPr>
              <w:t>Approver Name</w:t>
            </w:r>
          </w:p>
        </w:tc>
        <w:tc>
          <w:tcPr>
            <w:tcW w:w="2340" w:type="dxa"/>
            <w:gridSpan w:val="2"/>
            <w:shd w:val="clear" w:color="auto" w:fill="auto"/>
          </w:tcPr>
          <w:p w14:paraId="362C7B52" w14:textId="77777777" w:rsidR="000C7ED3" w:rsidRPr="00243DED" w:rsidRDefault="000C7ED3" w:rsidP="0075146E">
            <w:pPr>
              <w:spacing w:before="120"/>
              <w:ind w:left="-18" w:firstLine="18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243DED">
              <w:rPr>
                <w:rFonts w:ascii="Arial" w:hAnsi="Arial" w:cs="Arial"/>
                <w:b/>
                <w:sz w:val="16"/>
                <w:szCs w:val="16"/>
                <w:u w:val="single"/>
              </w:rPr>
              <w:t>Project Role</w:t>
            </w:r>
          </w:p>
        </w:tc>
        <w:tc>
          <w:tcPr>
            <w:tcW w:w="2880" w:type="dxa"/>
            <w:shd w:val="clear" w:color="auto" w:fill="auto"/>
          </w:tcPr>
          <w:p w14:paraId="6383C9B6" w14:textId="77777777" w:rsidR="000C7ED3" w:rsidRPr="00243DED" w:rsidRDefault="000C7ED3" w:rsidP="0075146E">
            <w:pPr>
              <w:spacing w:before="120"/>
              <w:ind w:left="-18" w:firstLine="18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243DED">
              <w:rPr>
                <w:rFonts w:ascii="Arial" w:hAnsi="Arial" w:cs="Arial"/>
                <w:b/>
                <w:sz w:val="16"/>
                <w:szCs w:val="16"/>
                <w:u w:val="single"/>
              </w:rPr>
              <w:t>Signature/Electronic Approval</w:t>
            </w:r>
          </w:p>
        </w:tc>
        <w:tc>
          <w:tcPr>
            <w:tcW w:w="1440" w:type="dxa"/>
            <w:shd w:val="clear" w:color="auto" w:fill="auto"/>
          </w:tcPr>
          <w:p w14:paraId="51DE2B8D" w14:textId="77777777" w:rsidR="000C7ED3" w:rsidRPr="00243DED" w:rsidRDefault="000C7ED3" w:rsidP="0075146E">
            <w:pPr>
              <w:spacing w:before="120"/>
              <w:ind w:left="-18" w:firstLine="18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243DED">
              <w:rPr>
                <w:rFonts w:ascii="Arial" w:hAnsi="Arial" w:cs="Arial"/>
                <w:b/>
                <w:sz w:val="16"/>
                <w:szCs w:val="16"/>
                <w:u w:val="single"/>
              </w:rPr>
              <w:t>Date</w:t>
            </w:r>
          </w:p>
        </w:tc>
      </w:tr>
      <w:tr w:rsidR="000C7ED3" w:rsidRPr="008B6F0A" w14:paraId="66F6C1C3" w14:textId="77777777" w:rsidTr="0075146E">
        <w:trPr>
          <w:trHeight w:val="315"/>
        </w:trPr>
        <w:tc>
          <w:tcPr>
            <w:tcW w:w="2160" w:type="dxa"/>
            <w:shd w:val="clear" w:color="auto" w:fill="auto"/>
          </w:tcPr>
          <w:p w14:paraId="6287D89D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340" w:type="dxa"/>
            <w:gridSpan w:val="2"/>
            <w:shd w:val="clear" w:color="auto" w:fill="auto"/>
          </w:tcPr>
          <w:p w14:paraId="108DEE3B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2FF91631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440" w:type="dxa"/>
            <w:shd w:val="clear" w:color="auto" w:fill="auto"/>
          </w:tcPr>
          <w:p w14:paraId="01D51798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0C7ED3" w:rsidRPr="008B6F0A" w14:paraId="200D2BEF" w14:textId="77777777" w:rsidTr="0075146E">
        <w:trPr>
          <w:trHeight w:val="315"/>
        </w:trPr>
        <w:tc>
          <w:tcPr>
            <w:tcW w:w="2160" w:type="dxa"/>
            <w:shd w:val="clear" w:color="auto" w:fill="auto"/>
          </w:tcPr>
          <w:p w14:paraId="237441BE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340" w:type="dxa"/>
            <w:gridSpan w:val="2"/>
            <w:shd w:val="clear" w:color="auto" w:fill="auto"/>
          </w:tcPr>
          <w:p w14:paraId="3E0ACFB8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3FCF9A70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440" w:type="dxa"/>
            <w:shd w:val="clear" w:color="auto" w:fill="auto"/>
          </w:tcPr>
          <w:p w14:paraId="1A64974D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0C7ED3" w:rsidRPr="008B6F0A" w14:paraId="0075FF26" w14:textId="77777777" w:rsidTr="0075146E">
        <w:trPr>
          <w:trHeight w:val="315"/>
        </w:trPr>
        <w:tc>
          <w:tcPr>
            <w:tcW w:w="2160" w:type="dxa"/>
            <w:shd w:val="clear" w:color="auto" w:fill="auto"/>
          </w:tcPr>
          <w:p w14:paraId="345B23D3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340" w:type="dxa"/>
            <w:gridSpan w:val="2"/>
            <w:shd w:val="clear" w:color="auto" w:fill="auto"/>
          </w:tcPr>
          <w:p w14:paraId="277A31BE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15D30292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440" w:type="dxa"/>
            <w:shd w:val="clear" w:color="auto" w:fill="auto"/>
          </w:tcPr>
          <w:p w14:paraId="5B164586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</w:tr>
      <w:tr w:rsidR="000C7ED3" w:rsidRPr="008B6F0A" w14:paraId="61BB29DF" w14:textId="77777777" w:rsidTr="0075146E">
        <w:trPr>
          <w:trHeight w:val="315"/>
        </w:trPr>
        <w:tc>
          <w:tcPr>
            <w:tcW w:w="2160" w:type="dxa"/>
            <w:shd w:val="clear" w:color="auto" w:fill="auto"/>
          </w:tcPr>
          <w:p w14:paraId="49CA03A2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340" w:type="dxa"/>
            <w:gridSpan w:val="2"/>
            <w:shd w:val="clear" w:color="auto" w:fill="auto"/>
          </w:tcPr>
          <w:p w14:paraId="65FA4BD8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4E3C9BA6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440" w:type="dxa"/>
            <w:shd w:val="clear" w:color="auto" w:fill="auto"/>
          </w:tcPr>
          <w:p w14:paraId="062C04A7" w14:textId="77777777" w:rsidR="000C7ED3" w:rsidRPr="00243DED" w:rsidRDefault="000C7ED3" w:rsidP="0075146E">
            <w:pPr>
              <w:spacing w:before="120" w:after="120"/>
              <w:rPr>
                <w:rFonts w:ascii="Arial" w:hAnsi="Arial" w:cs="Arial"/>
                <w:b/>
                <w:bCs/>
                <w:sz w:val="16"/>
              </w:rPr>
            </w:pPr>
          </w:p>
        </w:tc>
      </w:tr>
    </w:tbl>
    <w:p w14:paraId="64423A7C" w14:textId="77777777" w:rsidR="000C7ED3" w:rsidRPr="008B6F0A" w:rsidRDefault="000C7ED3" w:rsidP="000C7ED3">
      <w:pPr>
        <w:rPr>
          <w:rFonts w:cs="Arial"/>
        </w:rPr>
      </w:pPr>
    </w:p>
    <w:p w14:paraId="5BCA8528" w14:textId="77777777" w:rsidR="000C7ED3" w:rsidRPr="00D425DB" w:rsidRDefault="000C7ED3" w:rsidP="000C7ED3">
      <w:pPr>
        <w:rPr>
          <w:rFonts w:ascii="Arial" w:hAnsi="Arial" w:cs="Arial"/>
          <w:sz w:val="20"/>
          <w:szCs w:val="20"/>
        </w:rPr>
      </w:pPr>
    </w:p>
    <w:p w14:paraId="03632EC5" w14:textId="77777777" w:rsidR="000C7ED3" w:rsidRPr="00D425DB" w:rsidRDefault="000C7ED3" w:rsidP="000C7ED3">
      <w:pPr>
        <w:rPr>
          <w:rFonts w:ascii="Arial" w:hAnsi="Arial" w:cs="Arial"/>
          <w:sz w:val="20"/>
          <w:szCs w:val="20"/>
        </w:rPr>
      </w:pPr>
    </w:p>
    <w:p w14:paraId="0F05E9E0" w14:textId="77777777" w:rsidR="000C7ED3" w:rsidRPr="00D425DB" w:rsidRDefault="000C7ED3" w:rsidP="000C7ED3">
      <w:pPr>
        <w:rPr>
          <w:rFonts w:ascii="Arial" w:hAnsi="Arial" w:cs="Arial"/>
        </w:rPr>
      </w:pPr>
    </w:p>
    <w:p w14:paraId="70E9F397" w14:textId="77777777" w:rsidR="000C7ED3" w:rsidRDefault="000C7ED3" w:rsidP="000C7ED3">
      <w:pPr>
        <w:rPr>
          <w:rFonts w:ascii="Arial" w:hAnsi="Arial" w:cs="Arial"/>
        </w:rPr>
        <w:sectPr w:rsidR="000C7ED3" w:rsidSect="001F3DA2">
          <w:headerReference w:type="default" r:id="rId8"/>
          <w:footerReference w:type="default" r:id="rId9"/>
          <w:pgSz w:w="12240" w:h="15840" w:code="1"/>
          <w:pgMar w:top="117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5A32D10E" w14:textId="77777777" w:rsidR="000C7ED3" w:rsidRPr="00E779AF" w:rsidRDefault="000C7ED3" w:rsidP="000C7ED3">
      <w:pPr>
        <w:pStyle w:val="BigHeadOne"/>
        <w:pBdr>
          <w:bottom w:val="none" w:sz="0" w:space="0" w:color="auto"/>
        </w:pBdr>
        <w:rPr>
          <w:rFonts w:ascii="Arial" w:hAnsi="Arial" w:cs="Arial"/>
          <w:b/>
          <w:color w:val="7030A0"/>
          <w:sz w:val="28"/>
          <w:szCs w:val="28"/>
        </w:rPr>
      </w:pPr>
      <w:r w:rsidRPr="00E779AF">
        <w:rPr>
          <w:rFonts w:ascii="Arial" w:hAnsi="Arial" w:cs="Arial"/>
          <w:b/>
          <w:color w:val="7030A0"/>
          <w:sz w:val="28"/>
          <w:szCs w:val="28"/>
        </w:rPr>
        <w:lastRenderedPageBreak/>
        <w:t>Table of Contents</w:t>
      </w:r>
    </w:p>
    <w:p w14:paraId="6A8AE0D2" w14:textId="77777777" w:rsidR="000C7ED3" w:rsidRDefault="000C7ED3" w:rsidP="000C7ED3">
      <w:pPr>
        <w:rPr>
          <w:rFonts w:ascii="Arial" w:hAnsi="Arial" w:cs="Arial"/>
          <w:smallCaps/>
        </w:rPr>
      </w:pPr>
    </w:p>
    <w:p w14:paraId="6CDFD737" w14:textId="77777777" w:rsidR="000C7ED3" w:rsidRPr="00243DED" w:rsidRDefault="00157828" w:rsidP="000C7ED3">
      <w:pPr>
        <w:pStyle w:val="TOC1"/>
        <w:tabs>
          <w:tab w:val="right" w:leader="dot" w:pos="9350"/>
        </w:tabs>
        <w:rPr>
          <w:rFonts w:ascii="Calibri" w:hAnsi="Calibri" w:cs="Times New Roman"/>
          <w:smallCaps w:val="0"/>
          <w:noProof/>
          <w:color w:val="auto"/>
          <w:sz w:val="22"/>
          <w:szCs w:val="22"/>
        </w:rPr>
      </w:pPr>
      <w:r>
        <w:rPr>
          <w:smallCaps w:val="0"/>
        </w:rPr>
        <w:fldChar w:fldCharType="begin"/>
      </w:r>
      <w:r w:rsidR="000C7ED3">
        <w:rPr>
          <w:smallCaps w:val="0"/>
        </w:rPr>
        <w:instrText xml:space="preserve"> TOC \o "1-2" \h \z \u </w:instrText>
      </w:r>
      <w:r>
        <w:rPr>
          <w:smallCaps w:val="0"/>
        </w:rPr>
        <w:fldChar w:fldCharType="separate"/>
      </w:r>
      <w:hyperlink w:anchor="_Toc343520616" w:history="1">
        <w:r w:rsidR="000C7ED3" w:rsidRPr="00F237EF">
          <w:rPr>
            <w:rStyle w:val="Hyperlink"/>
            <w:noProof/>
          </w:rPr>
          <w:t>Project Details</w:t>
        </w:r>
        <w:r w:rsidR="000C7E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7ED3">
          <w:rPr>
            <w:noProof/>
            <w:webHidden/>
          </w:rPr>
          <w:instrText xml:space="preserve"> PAGEREF _Toc343520616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7ED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504DA4" w14:textId="77777777" w:rsidR="000C7ED3" w:rsidRPr="00243DED" w:rsidRDefault="00074B5E" w:rsidP="000C7ED3">
      <w:pPr>
        <w:pStyle w:val="TOC1"/>
        <w:tabs>
          <w:tab w:val="right" w:leader="dot" w:pos="9350"/>
        </w:tabs>
        <w:rPr>
          <w:rFonts w:ascii="Calibri" w:hAnsi="Calibri" w:cs="Times New Roman"/>
          <w:smallCaps w:val="0"/>
          <w:noProof/>
          <w:color w:val="auto"/>
          <w:sz w:val="22"/>
          <w:szCs w:val="22"/>
        </w:rPr>
      </w:pPr>
      <w:hyperlink w:anchor="_Toc343520617" w:history="1">
        <w:r w:rsidR="000C7ED3" w:rsidRPr="00F237EF">
          <w:rPr>
            <w:rStyle w:val="Hyperlink"/>
            <w:noProof/>
          </w:rPr>
          <w:t>Overview</w:t>
        </w:r>
        <w:r w:rsidR="000C7ED3">
          <w:rPr>
            <w:noProof/>
            <w:webHidden/>
          </w:rPr>
          <w:tab/>
        </w:r>
        <w:r w:rsidR="00157828">
          <w:rPr>
            <w:noProof/>
            <w:webHidden/>
          </w:rPr>
          <w:fldChar w:fldCharType="begin"/>
        </w:r>
        <w:r w:rsidR="000C7ED3">
          <w:rPr>
            <w:noProof/>
            <w:webHidden/>
          </w:rPr>
          <w:instrText xml:space="preserve"> PAGEREF _Toc343520617 \h </w:instrText>
        </w:r>
        <w:r w:rsidR="00157828">
          <w:rPr>
            <w:noProof/>
            <w:webHidden/>
          </w:rPr>
        </w:r>
        <w:r w:rsidR="00157828">
          <w:rPr>
            <w:noProof/>
            <w:webHidden/>
          </w:rPr>
          <w:fldChar w:fldCharType="separate"/>
        </w:r>
        <w:r w:rsidR="000C7ED3">
          <w:rPr>
            <w:noProof/>
            <w:webHidden/>
          </w:rPr>
          <w:t>1</w:t>
        </w:r>
        <w:r w:rsidR="00157828">
          <w:rPr>
            <w:noProof/>
            <w:webHidden/>
          </w:rPr>
          <w:fldChar w:fldCharType="end"/>
        </w:r>
      </w:hyperlink>
    </w:p>
    <w:p w14:paraId="3DBF85BD" w14:textId="77777777" w:rsidR="000C7ED3" w:rsidRPr="00243DED" w:rsidRDefault="00074B5E" w:rsidP="000C7ED3">
      <w:pPr>
        <w:pStyle w:val="TOC1"/>
        <w:tabs>
          <w:tab w:val="right" w:leader="dot" w:pos="9350"/>
        </w:tabs>
        <w:rPr>
          <w:rFonts w:ascii="Calibri" w:hAnsi="Calibri" w:cs="Times New Roman"/>
          <w:smallCaps w:val="0"/>
          <w:noProof/>
          <w:color w:val="auto"/>
          <w:sz w:val="22"/>
          <w:szCs w:val="22"/>
        </w:rPr>
      </w:pPr>
      <w:hyperlink w:anchor="_Toc343520618" w:history="1">
        <w:r w:rsidR="000C7ED3" w:rsidRPr="00F237EF">
          <w:rPr>
            <w:rStyle w:val="Hyperlink"/>
            <w:noProof/>
          </w:rPr>
          <w:t>Document Resources</w:t>
        </w:r>
        <w:r w:rsidR="000C7ED3">
          <w:rPr>
            <w:noProof/>
            <w:webHidden/>
          </w:rPr>
          <w:tab/>
        </w:r>
        <w:r w:rsidR="00157828">
          <w:rPr>
            <w:noProof/>
            <w:webHidden/>
          </w:rPr>
          <w:fldChar w:fldCharType="begin"/>
        </w:r>
        <w:r w:rsidR="000C7ED3">
          <w:rPr>
            <w:noProof/>
            <w:webHidden/>
          </w:rPr>
          <w:instrText xml:space="preserve"> PAGEREF _Toc343520618 \h </w:instrText>
        </w:r>
        <w:r w:rsidR="00157828">
          <w:rPr>
            <w:noProof/>
            <w:webHidden/>
          </w:rPr>
        </w:r>
        <w:r w:rsidR="00157828">
          <w:rPr>
            <w:noProof/>
            <w:webHidden/>
          </w:rPr>
          <w:fldChar w:fldCharType="separate"/>
        </w:r>
        <w:r w:rsidR="000C7ED3">
          <w:rPr>
            <w:noProof/>
            <w:webHidden/>
          </w:rPr>
          <w:t>1</w:t>
        </w:r>
        <w:r w:rsidR="00157828">
          <w:rPr>
            <w:noProof/>
            <w:webHidden/>
          </w:rPr>
          <w:fldChar w:fldCharType="end"/>
        </w:r>
      </w:hyperlink>
    </w:p>
    <w:p w14:paraId="777A727B" w14:textId="31398071" w:rsidR="000C7ED3" w:rsidRPr="00243DED" w:rsidRDefault="00074B5E" w:rsidP="000C7ED3">
      <w:pPr>
        <w:pStyle w:val="TOC1"/>
        <w:tabs>
          <w:tab w:val="right" w:leader="dot" w:pos="9350"/>
        </w:tabs>
        <w:rPr>
          <w:rFonts w:ascii="Calibri" w:hAnsi="Calibri" w:cs="Times New Roman"/>
          <w:smallCaps w:val="0"/>
          <w:noProof/>
          <w:color w:val="auto"/>
          <w:sz w:val="22"/>
          <w:szCs w:val="22"/>
        </w:rPr>
      </w:pPr>
      <w:del w:id="7" w:author="Brandon" w:date="2020-12-01T00:19:00Z">
        <w:r w:rsidDel="00E95FA9">
          <w:fldChar w:fldCharType="begin"/>
        </w:r>
        <w:r w:rsidDel="00E95FA9">
          <w:delInstrText xml:space="preserve"> HYPERLINK \l "_Toc343520620" </w:delInstrText>
        </w:r>
        <w:r w:rsidDel="00E95FA9">
          <w:fldChar w:fldCharType="separate"/>
        </w:r>
        <w:r w:rsidR="000C7ED3" w:rsidRPr="00F237EF" w:rsidDel="00E95FA9">
          <w:rPr>
            <w:rStyle w:val="Hyperlink"/>
            <w:noProof/>
          </w:rPr>
          <w:delText>Project Overview</w:delText>
        </w:r>
        <w:r w:rsidR="000C7ED3" w:rsidDel="00E95FA9">
          <w:rPr>
            <w:noProof/>
            <w:webHidden/>
          </w:rPr>
          <w:tab/>
        </w:r>
        <w:r w:rsidR="00157828" w:rsidDel="00E95FA9">
          <w:rPr>
            <w:noProof/>
            <w:webHidden/>
          </w:rPr>
          <w:fldChar w:fldCharType="begin"/>
        </w:r>
        <w:r w:rsidR="000C7ED3" w:rsidDel="00E95FA9">
          <w:rPr>
            <w:noProof/>
            <w:webHidden/>
          </w:rPr>
          <w:delInstrText xml:space="preserve"> PAGEREF _Toc343520620 \h </w:delInstrText>
        </w:r>
        <w:r w:rsidR="00157828" w:rsidDel="00E95FA9">
          <w:rPr>
            <w:noProof/>
            <w:webHidden/>
          </w:rPr>
        </w:r>
        <w:r w:rsidR="00157828" w:rsidDel="00E95FA9">
          <w:rPr>
            <w:noProof/>
            <w:webHidden/>
          </w:rPr>
          <w:fldChar w:fldCharType="separate"/>
        </w:r>
        <w:r w:rsidR="000C7ED3" w:rsidDel="00E95FA9">
          <w:rPr>
            <w:noProof/>
            <w:webHidden/>
          </w:rPr>
          <w:delText>1</w:delText>
        </w:r>
        <w:r w:rsidR="00157828" w:rsidDel="00E95FA9">
          <w:rPr>
            <w:noProof/>
            <w:webHidden/>
          </w:rPr>
          <w:fldChar w:fldCharType="end"/>
        </w:r>
        <w:r w:rsidDel="00E95FA9">
          <w:rPr>
            <w:noProof/>
          </w:rPr>
          <w:fldChar w:fldCharType="end"/>
        </w:r>
      </w:del>
      <w:ins w:id="8" w:author="Brandon" w:date="2020-12-01T00:19:00Z">
        <w:r w:rsidR="00E95FA9">
          <w:fldChar w:fldCharType="begin"/>
        </w:r>
        <w:r w:rsidR="00E95FA9">
          <w:instrText xml:space="preserve"> HYPERLINK \l "_Toc343520620" </w:instrText>
        </w:r>
        <w:r w:rsidR="00E95FA9">
          <w:fldChar w:fldCharType="separate"/>
        </w:r>
        <w:r w:rsidR="00E95FA9" w:rsidRPr="00F237EF">
          <w:rPr>
            <w:rStyle w:val="Hyperlink"/>
            <w:noProof/>
          </w:rPr>
          <w:t>Project Overview</w:t>
        </w:r>
        <w:r w:rsidR="00E95FA9">
          <w:rPr>
            <w:noProof/>
            <w:webHidden/>
          </w:rPr>
          <w:tab/>
        </w:r>
        <w:r w:rsidR="00E95FA9">
          <w:rPr>
            <w:noProof/>
            <w:webHidden/>
          </w:rPr>
          <w:t>2</w:t>
        </w:r>
        <w:r w:rsidR="00E95FA9">
          <w:rPr>
            <w:noProof/>
          </w:rPr>
          <w:fldChar w:fldCharType="end"/>
        </w:r>
      </w:ins>
    </w:p>
    <w:p w14:paraId="2F86DC2F" w14:textId="77777777" w:rsidR="000C7ED3" w:rsidRPr="00243DED" w:rsidRDefault="00074B5E" w:rsidP="000C7ED3">
      <w:pPr>
        <w:pStyle w:val="TOC2"/>
        <w:tabs>
          <w:tab w:val="right" w:leader="dot" w:pos="9350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43520621" w:history="1">
        <w:r w:rsidR="000C7ED3" w:rsidRPr="00F237EF">
          <w:rPr>
            <w:rStyle w:val="Hyperlink"/>
            <w:noProof/>
          </w:rPr>
          <w:t>4.1 Project Overview and Background</w:t>
        </w:r>
        <w:r w:rsidR="000C7ED3">
          <w:rPr>
            <w:noProof/>
            <w:webHidden/>
          </w:rPr>
          <w:tab/>
        </w:r>
        <w:r w:rsidR="00FB4B34">
          <w:rPr>
            <w:noProof/>
            <w:webHidden/>
          </w:rPr>
          <w:t>2</w:t>
        </w:r>
      </w:hyperlink>
    </w:p>
    <w:p w14:paraId="63B9C885" w14:textId="77777777" w:rsidR="000C7ED3" w:rsidRPr="00243DED" w:rsidRDefault="00074B5E" w:rsidP="000C7ED3">
      <w:pPr>
        <w:pStyle w:val="TOC2"/>
        <w:tabs>
          <w:tab w:val="right" w:leader="dot" w:pos="9350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43520623" w:history="1">
        <w:r w:rsidR="000C7ED3" w:rsidRPr="00F237EF">
          <w:rPr>
            <w:rStyle w:val="Hyperlink"/>
            <w:noProof/>
          </w:rPr>
          <w:t>4.3 Stakeholders</w:t>
        </w:r>
        <w:r w:rsidR="000C7ED3">
          <w:rPr>
            <w:noProof/>
            <w:webHidden/>
          </w:rPr>
          <w:tab/>
        </w:r>
        <w:r w:rsidR="00157828">
          <w:rPr>
            <w:noProof/>
            <w:webHidden/>
          </w:rPr>
          <w:fldChar w:fldCharType="begin"/>
        </w:r>
        <w:r w:rsidR="000C7ED3">
          <w:rPr>
            <w:noProof/>
            <w:webHidden/>
          </w:rPr>
          <w:instrText xml:space="preserve"> PAGEREF _Toc343520623 \h </w:instrText>
        </w:r>
        <w:r w:rsidR="00157828">
          <w:rPr>
            <w:noProof/>
            <w:webHidden/>
          </w:rPr>
        </w:r>
        <w:r w:rsidR="00157828">
          <w:rPr>
            <w:noProof/>
            <w:webHidden/>
          </w:rPr>
          <w:fldChar w:fldCharType="separate"/>
        </w:r>
        <w:r w:rsidR="000C7ED3">
          <w:rPr>
            <w:noProof/>
            <w:webHidden/>
          </w:rPr>
          <w:t>2</w:t>
        </w:r>
        <w:r w:rsidR="00157828">
          <w:rPr>
            <w:noProof/>
            <w:webHidden/>
          </w:rPr>
          <w:fldChar w:fldCharType="end"/>
        </w:r>
      </w:hyperlink>
    </w:p>
    <w:p w14:paraId="694E8129" w14:textId="77777777" w:rsidR="000C7ED3" w:rsidRPr="00243DED" w:rsidRDefault="00074B5E" w:rsidP="000C7ED3">
      <w:pPr>
        <w:pStyle w:val="TOC1"/>
        <w:tabs>
          <w:tab w:val="right" w:leader="dot" w:pos="9350"/>
        </w:tabs>
        <w:rPr>
          <w:rFonts w:ascii="Calibri" w:hAnsi="Calibri" w:cs="Times New Roman"/>
          <w:smallCaps w:val="0"/>
          <w:noProof/>
          <w:color w:val="auto"/>
          <w:sz w:val="22"/>
          <w:szCs w:val="22"/>
        </w:rPr>
      </w:pPr>
      <w:hyperlink w:anchor="_Toc343520624" w:history="1">
        <w:r w:rsidR="000C7ED3" w:rsidRPr="00F237EF">
          <w:rPr>
            <w:rStyle w:val="Hyperlink"/>
            <w:noProof/>
          </w:rPr>
          <w:t>Key Assumptions and Constraints</w:t>
        </w:r>
        <w:r w:rsidR="000C7ED3">
          <w:rPr>
            <w:noProof/>
            <w:webHidden/>
          </w:rPr>
          <w:tab/>
        </w:r>
        <w:r w:rsidR="00157828">
          <w:rPr>
            <w:noProof/>
            <w:webHidden/>
          </w:rPr>
          <w:fldChar w:fldCharType="begin"/>
        </w:r>
        <w:r w:rsidR="000C7ED3">
          <w:rPr>
            <w:noProof/>
            <w:webHidden/>
          </w:rPr>
          <w:instrText xml:space="preserve"> PAGEREF _Toc343520624 \h </w:instrText>
        </w:r>
        <w:r w:rsidR="00157828">
          <w:rPr>
            <w:noProof/>
            <w:webHidden/>
          </w:rPr>
        </w:r>
        <w:r w:rsidR="00157828">
          <w:rPr>
            <w:noProof/>
            <w:webHidden/>
          </w:rPr>
          <w:fldChar w:fldCharType="separate"/>
        </w:r>
        <w:r w:rsidR="000C7ED3">
          <w:rPr>
            <w:noProof/>
            <w:webHidden/>
          </w:rPr>
          <w:t>2</w:t>
        </w:r>
        <w:r w:rsidR="00157828">
          <w:rPr>
            <w:noProof/>
            <w:webHidden/>
          </w:rPr>
          <w:fldChar w:fldCharType="end"/>
        </w:r>
      </w:hyperlink>
    </w:p>
    <w:p w14:paraId="03BE02DA" w14:textId="77777777" w:rsidR="000C7ED3" w:rsidRPr="00243DED" w:rsidRDefault="00074B5E" w:rsidP="000C7ED3">
      <w:pPr>
        <w:pStyle w:val="TOC2"/>
        <w:tabs>
          <w:tab w:val="right" w:leader="dot" w:pos="9350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43520625" w:history="1">
        <w:r w:rsidR="000C7ED3" w:rsidRPr="00F237EF">
          <w:rPr>
            <w:rStyle w:val="Hyperlink"/>
            <w:noProof/>
          </w:rPr>
          <w:t>5.1 Key Assumptions and Constraints</w:t>
        </w:r>
        <w:r w:rsidR="000C7ED3">
          <w:rPr>
            <w:noProof/>
            <w:webHidden/>
          </w:rPr>
          <w:tab/>
        </w:r>
        <w:r w:rsidR="00157828" w:rsidRPr="00583EB6">
          <w:rPr>
            <w:rFonts w:ascii="Calibri" w:hAnsi="Calibri"/>
            <w:i w:val="0"/>
            <w:iCs w:val="0"/>
            <w:noProof/>
            <w:webHidden/>
            <w:sz w:val="22"/>
            <w:szCs w:val="22"/>
          </w:rPr>
          <w:fldChar w:fldCharType="begin"/>
        </w:r>
        <w:r w:rsidR="000C7ED3" w:rsidRPr="00583EB6">
          <w:rPr>
            <w:rFonts w:ascii="Calibri" w:hAnsi="Calibri"/>
            <w:i w:val="0"/>
            <w:iCs w:val="0"/>
            <w:noProof/>
            <w:webHidden/>
            <w:sz w:val="22"/>
            <w:szCs w:val="22"/>
          </w:rPr>
          <w:instrText xml:space="preserve"> PAGEREF _Toc343520625 \h </w:instrText>
        </w:r>
        <w:r w:rsidR="00157828" w:rsidRPr="00583EB6">
          <w:rPr>
            <w:rFonts w:ascii="Calibri" w:hAnsi="Calibri"/>
            <w:i w:val="0"/>
            <w:iCs w:val="0"/>
            <w:noProof/>
            <w:webHidden/>
            <w:sz w:val="22"/>
            <w:szCs w:val="22"/>
          </w:rPr>
        </w:r>
        <w:r w:rsidR="00157828" w:rsidRPr="00583EB6">
          <w:rPr>
            <w:rFonts w:ascii="Calibri" w:hAnsi="Calibri"/>
            <w:i w:val="0"/>
            <w:iCs w:val="0"/>
            <w:noProof/>
            <w:webHidden/>
            <w:sz w:val="22"/>
            <w:szCs w:val="22"/>
          </w:rPr>
          <w:fldChar w:fldCharType="separate"/>
        </w:r>
        <w:r w:rsidR="000C7ED3" w:rsidRPr="00583EB6">
          <w:rPr>
            <w:rFonts w:ascii="Calibri" w:hAnsi="Calibri"/>
            <w:i w:val="0"/>
            <w:iCs w:val="0"/>
            <w:noProof/>
            <w:webHidden/>
            <w:sz w:val="22"/>
            <w:szCs w:val="22"/>
          </w:rPr>
          <w:t>2</w:t>
        </w:r>
        <w:r w:rsidR="00157828" w:rsidRPr="00583EB6">
          <w:rPr>
            <w:rFonts w:ascii="Calibri" w:hAnsi="Calibri"/>
            <w:i w:val="0"/>
            <w:iCs w:val="0"/>
            <w:noProof/>
            <w:webHidden/>
            <w:sz w:val="22"/>
            <w:szCs w:val="22"/>
          </w:rPr>
          <w:fldChar w:fldCharType="end"/>
        </w:r>
      </w:hyperlink>
    </w:p>
    <w:p w14:paraId="2B800976" w14:textId="321C873F" w:rsidR="000C7ED3" w:rsidRPr="00243DED" w:rsidRDefault="00074B5E" w:rsidP="000C7ED3">
      <w:pPr>
        <w:pStyle w:val="TOC1"/>
        <w:tabs>
          <w:tab w:val="right" w:leader="dot" w:pos="9350"/>
        </w:tabs>
        <w:rPr>
          <w:rFonts w:ascii="Calibri" w:hAnsi="Calibri" w:cs="Times New Roman"/>
          <w:smallCaps w:val="0"/>
          <w:noProof/>
          <w:color w:val="auto"/>
          <w:sz w:val="22"/>
          <w:szCs w:val="22"/>
        </w:rPr>
      </w:pPr>
      <w:del w:id="9" w:author="Brandon" w:date="2020-12-01T00:19:00Z">
        <w:r w:rsidDel="00E95FA9">
          <w:fldChar w:fldCharType="begin"/>
        </w:r>
        <w:r w:rsidDel="00E95FA9">
          <w:delInstrText xml:space="preserve"> HYPERLINK \l "_Toc343520626" </w:delInstrText>
        </w:r>
        <w:r w:rsidDel="00E95FA9">
          <w:fldChar w:fldCharType="separate"/>
        </w:r>
        <w:r w:rsidR="000C7ED3" w:rsidRPr="00F237EF" w:rsidDel="00E95FA9">
          <w:rPr>
            <w:rStyle w:val="Hyperlink"/>
            <w:noProof/>
          </w:rPr>
          <w:delText>Use Cases</w:delText>
        </w:r>
        <w:r w:rsidR="000C7ED3" w:rsidDel="00E95FA9">
          <w:rPr>
            <w:noProof/>
            <w:webHidden/>
          </w:rPr>
          <w:tab/>
        </w:r>
        <w:r w:rsidR="00157828" w:rsidDel="00E95FA9">
          <w:rPr>
            <w:noProof/>
            <w:webHidden/>
          </w:rPr>
          <w:fldChar w:fldCharType="begin"/>
        </w:r>
        <w:r w:rsidR="000C7ED3" w:rsidDel="00E95FA9">
          <w:rPr>
            <w:noProof/>
            <w:webHidden/>
          </w:rPr>
          <w:delInstrText xml:space="preserve"> PAGEREF _Toc343520626 \h </w:delInstrText>
        </w:r>
        <w:r w:rsidR="00157828" w:rsidDel="00E95FA9">
          <w:rPr>
            <w:noProof/>
            <w:webHidden/>
          </w:rPr>
        </w:r>
        <w:r w:rsidR="00157828" w:rsidDel="00E95FA9">
          <w:rPr>
            <w:noProof/>
            <w:webHidden/>
          </w:rPr>
          <w:fldChar w:fldCharType="separate"/>
        </w:r>
        <w:r w:rsidR="000C7ED3" w:rsidDel="00E95FA9">
          <w:rPr>
            <w:noProof/>
            <w:webHidden/>
          </w:rPr>
          <w:delText>2</w:delText>
        </w:r>
        <w:r w:rsidR="00157828" w:rsidDel="00E95FA9">
          <w:rPr>
            <w:noProof/>
            <w:webHidden/>
          </w:rPr>
          <w:fldChar w:fldCharType="end"/>
        </w:r>
        <w:r w:rsidDel="00E95FA9">
          <w:rPr>
            <w:noProof/>
          </w:rPr>
          <w:fldChar w:fldCharType="end"/>
        </w:r>
      </w:del>
      <w:ins w:id="10" w:author="Brandon" w:date="2020-12-01T00:19:00Z">
        <w:r w:rsidR="00E95FA9">
          <w:fldChar w:fldCharType="begin"/>
        </w:r>
        <w:r w:rsidR="00E95FA9">
          <w:instrText xml:space="preserve"> HYPERLINK \l "_Toc343520626" </w:instrText>
        </w:r>
        <w:r w:rsidR="00E95FA9">
          <w:fldChar w:fldCharType="separate"/>
        </w:r>
        <w:r w:rsidR="00E95FA9" w:rsidRPr="00F237EF">
          <w:rPr>
            <w:rStyle w:val="Hyperlink"/>
            <w:noProof/>
          </w:rPr>
          <w:t>Use Cases</w:t>
        </w:r>
        <w:r w:rsidR="00E95FA9">
          <w:rPr>
            <w:noProof/>
            <w:webHidden/>
          </w:rPr>
          <w:tab/>
        </w:r>
        <w:r w:rsidR="00E95FA9">
          <w:rPr>
            <w:noProof/>
            <w:webHidden/>
          </w:rPr>
          <w:t>3</w:t>
        </w:r>
        <w:r w:rsidR="00E95FA9">
          <w:rPr>
            <w:noProof/>
          </w:rPr>
          <w:fldChar w:fldCharType="end"/>
        </w:r>
      </w:ins>
    </w:p>
    <w:p w14:paraId="69F7CA68" w14:textId="67266F53" w:rsidR="000C7ED3" w:rsidRPr="00243DED" w:rsidRDefault="00074B5E" w:rsidP="000C7ED3">
      <w:pPr>
        <w:pStyle w:val="TOC2"/>
        <w:tabs>
          <w:tab w:val="right" w:leader="dot" w:pos="9350"/>
        </w:tabs>
        <w:rPr>
          <w:rFonts w:ascii="Calibri" w:hAnsi="Calibri"/>
          <w:i w:val="0"/>
          <w:iCs w:val="0"/>
          <w:noProof/>
          <w:sz w:val="22"/>
          <w:szCs w:val="22"/>
        </w:rPr>
      </w:pPr>
      <w:del w:id="11" w:author="Brandon" w:date="2020-12-01T00:19:00Z">
        <w:r w:rsidDel="00E95FA9">
          <w:fldChar w:fldCharType="begin"/>
        </w:r>
        <w:r w:rsidDel="00E95FA9">
          <w:delInstrText xml:space="preserve"> HYPERLINK \l "_Toc343520627" </w:delInstrText>
        </w:r>
        <w:r w:rsidDel="00E95FA9">
          <w:fldChar w:fldCharType="separate"/>
        </w:r>
        <w:r w:rsidR="000C7ED3" w:rsidRPr="00F237EF" w:rsidDel="00E95FA9">
          <w:rPr>
            <w:rStyle w:val="Hyperlink"/>
            <w:noProof/>
          </w:rPr>
          <w:delText>Use Case Diagram</w:delText>
        </w:r>
        <w:r w:rsidR="000C7ED3" w:rsidDel="00E95FA9">
          <w:rPr>
            <w:noProof/>
            <w:webHidden/>
          </w:rPr>
          <w:tab/>
        </w:r>
        <w:r w:rsidR="00157828" w:rsidRPr="00583EB6" w:rsidDel="00E95FA9">
          <w:rPr>
            <w:rFonts w:ascii="Calibri" w:hAnsi="Calibri"/>
            <w:i w:val="0"/>
            <w:iCs w:val="0"/>
            <w:noProof/>
            <w:webHidden/>
            <w:sz w:val="22"/>
            <w:szCs w:val="22"/>
          </w:rPr>
          <w:fldChar w:fldCharType="begin"/>
        </w:r>
        <w:r w:rsidR="000C7ED3" w:rsidRPr="00583EB6" w:rsidDel="00E95FA9">
          <w:rPr>
            <w:rFonts w:ascii="Calibri" w:hAnsi="Calibri"/>
            <w:i w:val="0"/>
            <w:iCs w:val="0"/>
            <w:noProof/>
            <w:webHidden/>
            <w:sz w:val="22"/>
            <w:szCs w:val="22"/>
          </w:rPr>
          <w:delInstrText xml:space="preserve"> PAGEREF _Toc343520627 \h </w:delInstrText>
        </w:r>
        <w:r w:rsidR="00157828" w:rsidRPr="00583EB6" w:rsidDel="00E95FA9">
          <w:rPr>
            <w:rFonts w:ascii="Calibri" w:hAnsi="Calibri"/>
            <w:i w:val="0"/>
            <w:iCs w:val="0"/>
            <w:noProof/>
            <w:webHidden/>
            <w:sz w:val="22"/>
            <w:szCs w:val="22"/>
          </w:rPr>
        </w:r>
        <w:r w:rsidR="00157828" w:rsidRPr="00583EB6" w:rsidDel="00E95FA9">
          <w:rPr>
            <w:rFonts w:ascii="Calibri" w:hAnsi="Calibri"/>
            <w:i w:val="0"/>
            <w:iCs w:val="0"/>
            <w:noProof/>
            <w:webHidden/>
            <w:sz w:val="22"/>
            <w:szCs w:val="22"/>
          </w:rPr>
          <w:fldChar w:fldCharType="separate"/>
        </w:r>
        <w:r w:rsidR="000C7ED3" w:rsidRPr="00583EB6" w:rsidDel="00E95FA9">
          <w:rPr>
            <w:rFonts w:ascii="Calibri" w:hAnsi="Calibri"/>
            <w:i w:val="0"/>
            <w:iCs w:val="0"/>
            <w:noProof/>
            <w:webHidden/>
            <w:sz w:val="22"/>
            <w:szCs w:val="22"/>
          </w:rPr>
          <w:delText>2</w:delText>
        </w:r>
        <w:r w:rsidR="00157828" w:rsidRPr="00583EB6" w:rsidDel="00E95FA9">
          <w:rPr>
            <w:rFonts w:ascii="Calibri" w:hAnsi="Calibri"/>
            <w:i w:val="0"/>
            <w:iCs w:val="0"/>
            <w:noProof/>
            <w:webHidden/>
            <w:sz w:val="22"/>
            <w:szCs w:val="22"/>
          </w:rPr>
          <w:fldChar w:fldCharType="end"/>
        </w:r>
        <w:r w:rsidDel="00E95FA9">
          <w:rPr>
            <w:rFonts w:ascii="Calibri" w:hAnsi="Calibri"/>
            <w:i w:val="0"/>
            <w:iCs w:val="0"/>
            <w:noProof/>
            <w:sz w:val="22"/>
            <w:szCs w:val="22"/>
          </w:rPr>
          <w:fldChar w:fldCharType="end"/>
        </w:r>
      </w:del>
      <w:ins w:id="12" w:author="Brandon" w:date="2020-12-01T00:19:00Z">
        <w:r w:rsidR="00E95FA9">
          <w:fldChar w:fldCharType="begin"/>
        </w:r>
        <w:r w:rsidR="00E95FA9">
          <w:instrText xml:space="preserve"> HYPERLINK \l "_Toc343520627" </w:instrText>
        </w:r>
        <w:r w:rsidR="00E95FA9">
          <w:fldChar w:fldCharType="separate"/>
        </w:r>
        <w:r w:rsidR="00E95FA9" w:rsidRPr="00F237EF">
          <w:rPr>
            <w:rStyle w:val="Hyperlink"/>
            <w:noProof/>
          </w:rPr>
          <w:t>Use Case Diagram</w:t>
        </w:r>
        <w:r w:rsidR="00E95FA9">
          <w:rPr>
            <w:noProof/>
            <w:webHidden/>
          </w:rPr>
          <w:tab/>
        </w:r>
        <w:r w:rsidR="00E95FA9">
          <w:rPr>
            <w:rFonts w:ascii="Calibri" w:hAnsi="Calibri"/>
            <w:i w:val="0"/>
            <w:iCs w:val="0"/>
            <w:noProof/>
            <w:webHidden/>
            <w:sz w:val="22"/>
            <w:szCs w:val="22"/>
          </w:rPr>
          <w:t>3</w:t>
        </w:r>
        <w:r w:rsidR="00E95FA9">
          <w:rPr>
            <w:rFonts w:ascii="Calibri" w:hAnsi="Calibri"/>
            <w:i w:val="0"/>
            <w:iCs w:val="0"/>
            <w:noProof/>
            <w:sz w:val="22"/>
            <w:szCs w:val="22"/>
          </w:rPr>
          <w:fldChar w:fldCharType="end"/>
        </w:r>
      </w:ins>
    </w:p>
    <w:p w14:paraId="621CF01D" w14:textId="2C8C10DB" w:rsidR="000C7ED3" w:rsidRPr="00243DED" w:rsidRDefault="00074B5E" w:rsidP="000C7ED3">
      <w:pPr>
        <w:pStyle w:val="TOC2"/>
        <w:tabs>
          <w:tab w:val="right" w:leader="dot" w:pos="9350"/>
        </w:tabs>
        <w:rPr>
          <w:rFonts w:ascii="Calibri" w:hAnsi="Calibri"/>
          <w:i w:val="0"/>
          <w:iCs w:val="0"/>
          <w:noProof/>
          <w:sz w:val="22"/>
          <w:szCs w:val="22"/>
        </w:rPr>
      </w:pPr>
      <w:del w:id="13" w:author="Brandon" w:date="2020-12-01T00:19:00Z">
        <w:r w:rsidDel="00E95FA9">
          <w:fldChar w:fldCharType="begin"/>
        </w:r>
        <w:r w:rsidDel="00E95FA9">
          <w:delInstrText xml:space="preserve"> HYPERLINK \l "_Toc343520628" </w:delInstrText>
        </w:r>
        <w:r w:rsidDel="00E95FA9">
          <w:fldChar w:fldCharType="separate"/>
        </w:r>
        <w:r w:rsidR="000C7ED3" w:rsidRPr="00F237EF" w:rsidDel="00E95FA9">
          <w:rPr>
            <w:rStyle w:val="Hyperlink"/>
            <w:noProof/>
          </w:rPr>
          <w:delText>Use Case Narrative</w:delText>
        </w:r>
        <w:r w:rsidR="000C7ED3" w:rsidDel="00E95FA9">
          <w:rPr>
            <w:noProof/>
            <w:webHidden/>
          </w:rPr>
          <w:tab/>
        </w:r>
        <w:r w:rsidR="000C7ED3" w:rsidRPr="00713E4C" w:rsidDel="00E95FA9">
          <w:rPr>
            <w:noProof/>
            <w:webHidden/>
          </w:rPr>
          <w:delText>3</w:delText>
        </w:r>
        <w:r w:rsidDel="00E95FA9">
          <w:rPr>
            <w:noProof/>
          </w:rPr>
          <w:fldChar w:fldCharType="end"/>
        </w:r>
      </w:del>
      <w:ins w:id="14" w:author="Brandon" w:date="2020-12-01T00:19:00Z">
        <w:r w:rsidR="00E95FA9">
          <w:fldChar w:fldCharType="begin"/>
        </w:r>
        <w:r w:rsidR="00E95FA9">
          <w:instrText xml:space="preserve"> HYPERLINK \l "_Toc343520628" </w:instrText>
        </w:r>
        <w:r w:rsidR="00E95FA9">
          <w:fldChar w:fldCharType="separate"/>
        </w:r>
        <w:r w:rsidR="00E95FA9" w:rsidRPr="00F237EF">
          <w:rPr>
            <w:rStyle w:val="Hyperlink"/>
            <w:noProof/>
          </w:rPr>
          <w:t>Use Case Narrative</w:t>
        </w:r>
        <w:r w:rsidR="00E95FA9">
          <w:rPr>
            <w:noProof/>
            <w:webHidden/>
          </w:rPr>
          <w:tab/>
        </w:r>
        <w:r w:rsidR="00E95FA9">
          <w:rPr>
            <w:noProof/>
            <w:webHidden/>
          </w:rPr>
          <w:t>4</w:t>
        </w:r>
        <w:r w:rsidR="00E95FA9">
          <w:rPr>
            <w:noProof/>
          </w:rPr>
          <w:fldChar w:fldCharType="end"/>
        </w:r>
      </w:ins>
    </w:p>
    <w:p w14:paraId="0B347DCD" w14:textId="77777777" w:rsidR="000C7ED3" w:rsidRPr="00243DED" w:rsidRDefault="000C7ED3" w:rsidP="000C7ED3">
      <w:pPr>
        <w:pStyle w:val="TOC2"/>
        <w:tabs>
          <w:tab w:val="right" w:leader="dot" w:pos="9350"/>
        </w:tabs>
        <w:rPr>
          <w:rFonts w:ascii="Calibri" w:hAnsi="Calibri"/>
          <w:smallCaps/>
          <w:noProof/>
          <w:sz w:val="22"/>
          <w:szCs w:val="22"/>
        </w:rPr>
      </w:pPr>
    </w:p>
    <w:p w14:paraId="77CADF36" w14:textId="77777777" w:rsidR="000C7ED3" w:rsidRPr="00E779AF" w:rsidRDefault="00157828" w:rsidP="000C7ED3">
      <w:pPr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fldChar w:fldCharType="end"/>
      </w:r>
    </w:p>
    <w:p w14:paraId="3CE20E3B" w14:textId="77777777" w:rsidR="000C7ED3" w:rsidRDefault="000C7ED3" w:rsidP="000C7ED3">
      <w:pPr>
        <w:rPr>
          <w:rFonts w:ascii="Arial" w:hAnsi="Arial" w:cs="Arial"/>
        </w:rPr>
      </w:pPr>
    </w:p>
    <w:p w14:paraId="4748D1C3" w14:textId="77777777" w:rsidR="000C7ED3" w:rsidRPr="002A3CD8" w:rsidRDefault="000C7ED3" w:rsidP="000C7ED3">
      <w:pPr>
        <w:rPr>
          <w:rFonts w:ascii="Arial" w:hAnsi="Arial" w:cs="Arial"/>
        </w:rPr>
      </w:pPr>
    </w:p>
    <w:p w14:paraId="4FA407FF" w14:textId="77777777" w:rsidR="000C7ED3" w:rsidRDefault="000C7ED3" w:rsidP="000C7ED3">
      <w:pPr>
        <w:tabs>
          <w:tab w:val="left" w:pos="57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2D39987" w14:textId="77777777" w:rsidR="000C7ED3" w:rsidDel="00176072" w:rsidRDefault="000C7ED3" w:rsidP="000C7ED3">
      <w:pPr>
        <w:rPr>
          <w:del w:id="15" w:author="Brandon" w:date="2020-12-01T00:17:00Z"/>
          <w:rFonts w:ascii="Arial" w:hAnsi="Arial" w:cs="Arial"/>
        </w:rPr>
      </w:pPr>
    </w:p>
    <w:p w14:paraId="6AB5AC5A" w14:textId="77777777" w:rsidR="000C7ED3" w:rsidRPr="002A3CD8" w:rsidRDefault="000C7ED3" w:rsidP="000C7ED3">
      <w:pPr>
        <w:rPr>
          <w:rFonts w:ascii="Arial" w:hAnsi="Arial" w:cs="Arial"/>
        </w:rPr>
        <w:sectPr w:rsidR="000C7ED3" w:rsidRPr="002A3CD8" w:rsidSect="00AE0FC0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56A1F081" w14:textId="77777777" w:rsidR="00FB4B34" w:rsidDel="00176072" w:rsidRDefault="00FB4B34" w:rsidP="000C7ED3">
      <w:pPr>
        <w:pStyle w:val="PSOTOC"/>
        <w:rPr>
          <w:del w:id="16" w:author="Brandon" w:date="2020-12-01T00:17:00Z"/>
        </w:rPr>
      </w:pPr>
      <w:bookmarkStart w:id="17" w:name="_Toc307487480"/>
      <w:bookmarkStart w:id="18" w:name="_Toc343520616"/>
      <w:bookmarkStart w:id="19" w:name="_Toc343519674"/>
    </w:p>
    <w:p w14:paraId="1D946FB7" w14:textId="77777777" w:rsidR="00FB4B34" w:rsidRDefault="00FB4B34" w:rsidP="000C7ED3">
      <w:pPr>
        <w:pStyle w:val="PSOTOC"/>
      </w:pPr>
    </w:p>
    <w:p w14:paraId="628E73B4" w14:textId="77777777" w:rsidR="00FB4B34" w:rsidRDefault="00FB4B34" w:rsidP="000C7ED3">
      <w:pPr>
        <w:pStyle w:val="PSOTOC"/>
      </w:pPr>
    </w:p>
    <w:p w14:paraId="0DF9B163" w14:textId="77777777" w:rsidR="000C7ED3" w:rsidRDefault="000C7ED3" w:rsidP="000C7ED3">
      <w:pPr>
        <w:pStyle w:val="PSOTOC"/>
      </w:pPr>
      <w:r w:rsidRPr="006E60F0">
        <w:t>Project Details</w:t>
      </w:r>
      <w:bookmarkEnd w:id="17"/>
      <w:bookmarkEnd w:id="18"/>
    </w:p>
    <w:p w14:paraId="3F16D325" w14:textId="77777777" w:rsidR="00FB4B34" w:rsidRPr="006E60F0" w:rsidRDefault="00FB4B34" w:rsidP="000C7ED3">
      <w:pPr>
        <w:pStyle w:val="PSOTOC"/>
      </w:pPr>
    </w:p>
    <w:p w14:paraId="69AF0469" w14:textId="77777777" w:rsidR="000C7ED3" w:rsidRPr="006E60F0" w:rsidRDefault="000C7ED3" w:rsidP="000C7ED3">
      <w:pPr>
        <w:rPr>
          <w:rFonts w:ascii="Arial" w:hAnsi="Arial" w:cs="Arial"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408"/>
      </w:tblGrid>
      <w:tr w:rsidR="000C7ED3" w:rsidRPr="006E60F0" w14:paraId="4D3BD3B7" w14:textId="77777777" w:rsidTr="0075146E">
        <w:trPr>
          <w:trHeight w:val="288"/>
        </w:trPr>
        <w:tc>
          <w:tcPr>
            <w:tcW w:w="2340" w:type="dxa"/>
            <w:shd w:val="clear" w:color="auto" w:fill="auto"/>
            <w:vAlign w:val="center"/>
          </w:tcPr>
          <w:p w14:paraId="7A492567" w14:textId="77777777" w:rsidR="000C7ED3" w:rsidRPr="006E60F0" w:rsidRDefault="000C7ED3" w:rsidP="007514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0F0"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408" w:type="dxa"/>
            <w:shd w:val="clear" w:color="auto" w:fill="auto"/>
            <w:vAlign w:val="center"/>
          </w:tcPr>
          <w:p w14:paraId="632CEAE2" w14:textId="77777777" w:rsidR="000C7ED3" w:rsidRPr="00F9741B" w:rsidRDefault="000C7ED3" w:rsidP="0075146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9741B">
              <w:rPr>
                <w:rFonts w:ascii="Arial" w:hAnsi="Arial" w:cs="Arial"/>
                <w:bCs/>
                <w:sz w:val="20"/>
                <w:szCs w:val="20"/>
              </w:rPr>
              <w:t>Airport Security Pick Up</w:t>
            </w:r>
          </w:p>
        </w:tc>
      </w:tr>
      <w:tr w:rsidR="000C7ED3" w:rsidRPr="006E60F0" w14:paraId="7DCAEB0E" w14:textId="77777777" w:rsidTr="0075146E">
        <w:trPr>
          <w:trHeight w:val="288"/>
        </w:trPr>
        <w:tc>
          <w:tcPr>
            <w:tcW w:w="2340" w:type="dxa"/>
            <w:shd w:val="clear" w:color="auto" w:fill="auto"/>
            <w:vAlign w:val="center"/>
          </w:tcPr>
          <w:p w14:paraId="0B35F7BD" w14:textId="77777777" w:rsidR="000C7ED3" w:rsidRPr="006E60F0" w:rsidRDefault="000C7ED3" w:rsidP="007514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0F0">
              <w:rPr>
                <w:rFonts w:ascii="Arial" w:hAnsi="Arial" w:cs="Arial"/>
                <w:b/>
                <w:bCs/>
                <w:sz w:val="20"/>
                <w:szCs w:val="20"/>
              </w:rPr>
              <w:t>Project Type</w:t>
            </w:r>
          </w:p>
        </w:tc>
        <w:tc>
          <w:tcPr>
            <w:tcW w:w="6408" w:type="dxa"/>
            <w:shd w:val="clear" w:color="auto" w:fill="auto"/>
            <w:vAlign w:val="center"/>
          </w:tcPr>
          <w:p w14:paraId="306DC27C" w14:textId="77777777" w:rsidR="000C7ED3" w:rsidRPr="00F9741B" w:rsidRDefault="000C7ED3" w:rsidP="0075146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New Initiative</w:t>
            </w:r>
          </w:p>
        </w:tc>
      </w:tr>
      <w:tr w:rsidR="000C7ED3" w:rsidRPr="006E60F0" w14:paraId="47D615DC" w14:textId="77777777" w:rsidTr="0075146E">
        <w:trPr>
          <w:trHeight w:val="288"/>
        </w:trPr>
        <w:tc>
          <w:tcPr>
            <w:tcW w:w="2340" w:type="dxa"/>
            <w:shd w:val="clear" w:color="auto" w:fill="auto"/>
            <w:vAlign w:val="center"/>
          </w:tcPr>
          <w:p w14:paraId="6CA87A62" w14:textId="77777777" w:rsidR="000C7ED3" w:rsidRPr="006E60F0" w:rsidRDefault="000C7ED3" w:rsidP="007514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0F0">
              <w:rPr>
                <w:rFonts w:ascii="Arial" w:hAnsi="Arial" w:cs="Arial"/>
                <w:b/>
                <w:bCs/>
                <w:sz w:val="20"/>
                <w:szCs w:val="20"/>
              </w:rPr>
              <w:t>Project Start Date</w:t>
            </w:r>
          </w:p>
        </w:tc>
        <w:tc>
          <w:tcPr>
            <w:tcW w:w="6408" w:type="dxa"/>
            <w:shd w:val="clear" w:color="auto" w:fill="auto"/>
            <w:vAlign w:val="center"/>
          </w:tcPr>
          <w:p w14:paraId="166BFD03" w14:textId="77777777" w:rsidR="000C7ED3" w:rsidRPr="006E60F0" w:rsidRDefault="000C7ED3" w:rsidP="0075146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C7ED3" w:rsidRPr="006E60F0" w14:paraId="2F12228A" w14:textId="77777777" w:rsidTr="0075146E">
        <w:trPr>
          <w:trHeight w:val="288"/>
        </w:trPr>
        <w:tc>
          <w:tcPr>
            <w:tcW w:w="2340" w:type="dxa"/>
            <w:shd w:val="clear" w:color="auto" w:fill="auto"/>
            <w:vAlign w:val="center"/>
          </w:tcPr>
          <w:p w14:paraId="7B11747B" w14:textId="77777777" w:rsidR="000C7ED3" w:rsidRPr="006E60F0" w:rsidRDefault="000C7ED3" w:rsidP="007514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0F0">
              <w:rPr>
                <w:rFonts w:ascii="Arial" w:hAnsi="Arial" w:cs="Arial"/>
                <w:b/>
                <w:bCs/>
                <w:sz w:val="20"/>
                <w:szCs w:val="20"/>
              </w:rPr>
              <w:t>Project End Date</w:t>
            </w:r>
          </w:p>
        </w:tc>
        <w:tc>
          <w:tcPr>
            <w:tcW w:w="6408" w:type="dxa"/>
            <w:shd w:val="clear" w:color="auto" w:fill="auto"/>
            <w:vAlign w:val="center"/>
          </w:tcPr>
          <w:p w14:paraId="67AE9189" w14:textId="77777777" w:rsidR="000C7ED3" w:rsidRPr="006E60F0" w:rsidRDefault="000C7ED3" w:rsidP="0075146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C7ED3" w:rsidRPr="006E60F0" w14:paraId="24D0BA96" w14:textId="77777777" w:rsidTr="0075146E">
        <w:trPr>
          <w:trHeight w:val="288"/>
        </w:trPr>
        <w:tc>
          <w:tcPr>
            <w:tcW w:w="2340" w:type="dxa"/>
            <w:shd w:val="clear" w:color="auto" w:fill="auto"/>
            <w:vAlign w:val="center"/>
          </w:tcPr>
          <w:p w14:paraId="65C3E5F1" w14:textId="77777777" w:rsidR="000C7ED3" w:rsidRPr="006E60F0" w:rsidRDefault="000C7ED3" w:rsidP="007514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0F0">
              <w:rPr>
                <w:rFonts w:ascii="Arial" w:hAnsi="Arial" w:cs="Arial"/>
                <w:b/>
                <w:bCs/>
                <w:sz w:val="20"/>
                <w:szCs w:val="20"/>
              </w:rPr>
              <w:t>Project Sponsor</w:t>
            </w:r>
          </w:p>
        </w:tc>
        <w:tc>
          <w:tcPr>
            <w:tcW w:w="6408" w:type="dxa"/>
            <w:shd w:val="clear" w:color="auto" w:fill="auto"/>
            <w:vAlign w:val="center"/>
          </w:tcPr>
          <w:p w14:paraId="27593847" w14:textId="77777777" w:rsidR="000C7ED3" w:rsidRPr="006E60F0" w:rsidRDefault="000C7ED3" w:rsidP="0075146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Customer</w:t>
            </w:r>
          </w:p>
        </w:tc>
      </w:tr>
      <w:tr w:rsidR="000C7ED3" w:rsidRPr="006E60F0" w14:paraId="3B10DE91" w14:textId="77777777" w:rsidTr="0075146E">
        <w:trPr>
          <w:trHeight w:val="288"/>
        </w:trPr>
        <w:tc>
          <w:tcPr>
            <w:tcW w:w="2340" w:type="dxa"/>
            <w:shd w:val="clear" w:color="auto" w:fill="auto"/>
            <w:vAlign w:val="center"/>
          </w:tcPr>
          <w:p w14:paraId="7692C835" w14:textId="77777777" w:rsidR="000C7ED3" w:rsidRPr="006E60F0" w:rsidRDefault="000C7ED3" w:rsidP="007514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0F0">
              <w:rPr>
                <w:rFonts w:ascii="Arial" w:hAnsi="Arial" w:cs="Arial"/>
                <w:b/>
                <w:bCs/>
                <w:sz w:val="20"/>
                <w:szCs w:val="20"/>
              </w:rPr>
              <w:t>Primary Driver</w:t>
            </w:r>
          </w:p>
        </w:tc>
        <w:tc>
          <w:tcPr>
            <w:tcW w:w="6408" w:type="dxa"/>
            <w:shd w:val="clear" w:color="auto" w:fill="auto"/>
            <w:vAlign w:val="center"/>
          </w:tcPr>
          <w:p w14:paraId="78179089" w14:textId="77777777" w:rsidR="000C7ED3" w:rsidRPr="006E60F0" w:rsidRDefault="000C7ED3" w:rsidP="0075146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9741B">
              <w:rPr>
                <w:rFonts w:ascii="Arial" w:hAnsi="Arial" w:cs="Arial"/>
                <w:bCs/>
                <w:sz w:val="20"/>
                <w:szCs w:val="20"/>
              </w:rPr>
              <w:t>(e.g. Mandatory or Efficiency)</w:t>
            </w:r>
          </w:p>
        </w:tc>
      </w:tr>
      <w:tr w:rsidR="000C7ED3" w:rsidRPr="006E60F0" w14:paraId="64F8F732" w14:textId="77777777" w:rsidTr="0075146E">
        <w:trPr>
          <w:trHeight w:val="288"/>
        </w:trPr>
        <w:tc>
          <w:tcPr>
            <w:tcW w:w="2340" w:type="dxa"/>
            <w:shd w:val="clear" w:color="auto" w:fill="auto"/>
            <w:vAlign w:val="center"/>
          </w:tcPr>
          <w:p w14:paraId="113731D4" w14:textId="77777777" w:rsidR="000C7ED3" w:rsidRPr="006E60F0" w:rsidRDefault="000C7ED3" w:rsidP="007514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0F0">
              <w:rPr>
                <w:rFonts w:ascii="Arial" w:hAnsi="Arial" w:cs="Arial"/>
                <w:b/>
                <w:bCs/>
                <w:sz w:val="20"/>
                <w:szCs w:val="20"/>
              </w:rPr>
              <w:t>Secondary Driver</w:t>
            </w:r>
          </w:p>
        </w:tc>
        <w:tc>
          <w:tcPr>
            <w:tcW w:w="6408" w:type="dxa"/>
            <w:shd w:val="clear" w:color="auto" w:fill="auto"/>
            <w:vAlign w:val="center"/>
          </w:tcPr>
          <w:p w14:paraId="0D7F3AA1" w14:textId="77777777" w:rsidR="000C7ED3" w:rsidRPr="006E60F0" w:rsidRDefault="000C7ED3" w:rsidP="0075146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C7ED3" w:rsidRPr="006E60F0" w14:paraId="57D7C00F" w14:textId="77777777" w:rsidTr="0075146E">
        <w:trPr>
          <w:trHeight w:val="288"/>
        </w:trPr>
        <w:tc>
          <w:tcPr>
            <w:tcW w:w="2340" w:type="dxa"/>
            <w:shd w:val="clear" w:color="auto" w:fill="auto"/>
            <w:vAlign w:val="center"/>
          </w:tcPr>
          <w:p w14:paraId="3E3028A8" w14:textId="77777777" w:rsidR="000C7ED3" w:rsidRPr="006E60F0" w:rsidRDefault="000C7ED3" w:rsidP="007514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0F0">
              <w:rPr>
                <w:rFonts w:ascii="Arial" w:hAnsi="Arial" w:cs="Arial"/>
                <w:b/>
                <w:bCs/>
                <w:sz w:val="20"/>
                <w:szCs w:val="20"/>
              </w:rPr>
              <w:t>Division</w:t>
            </w:r>
          </w:p>
        </w:tc>
        <w:tc>
          <w:tcPr>
            <w:tcW w:w="6408" w:type="dxa"/>
            <w:shd w:val="clear" w:color="auto" w:fill="auto"/>
            <w:vAlign w:val="center"/>
          </w:tcPr>
          <w:p w14:paraId="589499A9" w14:textId="77777777" w:rsidR="000C7ED3" w:rsidRPr="006E60F0" w:rsidRDefault="000C7ED3" w:rsidP="0075146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C7ED3" w:rsidRPr="00F9741B" w14:paraId="24F1D0E5" w14:textId="77777777" w:rsidTr="0075146E">
        <w:trPr>
          <w:trHeight w:val="288"/>
        </w:trPr>
        <w:tc>
          <w:tcPr>
            <w:tcW w:w="2340" w:type="dxa"/>
            <w:shd w:val="clear" w:color="auto" w:fill="auto"/>
            <w:vAlign w:val="center"/>
          </w:tcPr>
          <w:p w14:paraId="0AEFED39" w14:textId="77777777" w:rsidR="000C7ED3" w:rsidRPr="00F9741B" w:rsidRDefault="000C7ED3" w:rsidP="0075146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F9741B">
              <w:rPr>
                <w:rFonts w:ascii="Arial" w:hAnsi="Arial" w:cs="Arial"/>
                <w:b/>
                <w:bCs/>
                <w:sz w:val="20"/>
                <w:szCs w:val="20"/>
              </w:rPr>
              <w:t>Project Manager/Dept</w:t>
            </w:r>
          </w:p>
        </w:tc>
        <w:tc>
          <w:tcPr>
            <w:tcW w:w="6408" w:type="dxa"/>
            <w:shd w:val="clear" w:color="auto" w:fill="auto"/>
            <w:vAlign w:val="center"/>
          </w:tcPr>
          <w:p w14:paraId="316C5B28" w14:textId="77777777" w:rsidR="000C7ED3" w:rsidRPr="006E60F0" w:rsidRDefault="000C7ED3" w:rsidP="0075146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Team 2</w:t>
            </w:r>
          </w:p>
        </w:tc>
      </w:tr>
      <w:bookmarkEnd w:id="19"/>
    </w:tbl>
    <w:p w14:paraId="6BE79FFB" w14:textId="77777777" w:rsidR="000C7ED3" w:rsidRDefault="000C7ED3" w:rsidP="000C7ED3">
      <w:pPr>
        <w:rPr>
          <w:rFonts w:ascii="Arial" w:hAnsi="Arial" w:cs="Arial"/>
          <w:b/>
          <w:bCs/>
          <w:smallCaps/>
          <w:color w:val="7030A0"/>
          <w:sz w:val="26"/>
          <w:szCs w:val="26"/>
        </w:rPr>
      </w:pPr>
    </w:p>
    <w:p w14:paraId="2FF14244" w14:textId="77777777" w:rsidR="00FB4B34" w:rsidRDefault="00FB4B34" w:rsidP="000C7ED3">
      <w:pPr>
        <w:rPr>
          <w:rFonts w:ascii="Arial" w:hAnsi="Arial" w:cs="Arial"/>
          <w:b/>
          <w:bCs/>
          <w:smallCaps/>
          <w:color w:val="7030A0"/>
          <w:sz w:val="26"/>
          <w:szCs w:val="26"/>
        </w:rPr>
      </w:pPr>
    </w:p>
    <w:p w14:paraId="5587FBB3" w14:textId="77777777" w:rsidR="000C7ED3" w:rsidRDefault="000C7ED3" w:rsidP="000C7ED3">
      <w:pPr>
        <w:pStyle w:val="PSOTOC"/>
      </w:pPr>
      <w:bookmarkStart w:id="20" w:name="_Toc343520617"/>
      <w:r>
        <w:t>Overview</w:t>
      </w:r>
      <w:bookmarkEnd w:id="20"/>
    </w:p>
    <w:p w14:paraId="5CCFE96D" w14:textId="77777777" w:rsidR="000C7ED3" w:rsidRDefault="000C7ED3" w:rsidP="000C7ED3">
      <w:pPr>
        <w:rPr>
          <w:rFonts w:ascii="Arial" w:hAnsi="Arial" w:cs="Arial"/>
          <w:b/>
        </w:rPr>
      </w:pPr>
    </w:p>
    <w:p w14:paraId="2F3AEDEA" w14:textId="2062680B" w:rsidR="000C7ED3" w:rsidRPr="0059558C" w:rsidRDefault="000C7ED3" w:rsidP="000C7ED3">
      <w:pPr>
        <w:ind w:left="360"/>
        <w:rPr>
          <w:rFonts w:ascii="Arial" w:hAnsi="Arial" w:cs="Arial"/>
          <w:sz w:val="20"/>
          <w:szCs w:val="20"/>
        </w:rPr>
      </w:pPr>
      <w:bookmarkStart w:id="21" w:name="OLE_LINK1"/>
      <w:bookmarkStart w:id="22" w:name="OLE_LINK2"/>
      <w:r w:rsidRPr="0059558C">
        <w:rPr>
          <w:rFonts w:ascii="Arial" w:hAnsi="Arial" w:cs="Arial"/>
          <w:sz w:val="20"/>
          <w:szCs w:val="20"/>
        </w:rPr>
        <w:t>This document defi</w:t>
      </w:r>
      <w:r>
        <w:rPr>
          <w:rFonts w:ascii="Arial" w:hAnsi="Arial" w:cs="Arial"/>
          <w:sz w:val="20"/>
          <w:szCs w:val="20"/>
        </w:rPr>
        <w:t xml:space="preserve">nes the </w:t>
      </w:r>
      <w:del w:id="23" w:author="Brandon" w:date="2020-12-01T00:07:00Z">
        <w:r w:rsidDel="00176072">
          <w:rPr>
            <w:rFonts w:ascii="Arial" w:hAnsi="Arial" w:cs="Arial"/>
            <w:sz w:val="20"/>
            <w:szCs w:val="20"/>
          </w:rPr>
          <w:delText>high level</w:delText>
        </w:r>
      </w:del>
      <w:ins w:id="24" w:author="Brandon" w:date="2020-12-01T00:07:00Z">
        <w:r w:rsidR="00176072">
          <w:rPr>
            <w:rFonts w:ascii="Arial" w:hAnsi="Arial" w:cs="Arial"/>
            <w:sz w:val="20"/>
            <w:szCs w:val="20"/>
          </w:rPr>
          <w:t>high-level</w:t>
        </w:r>
      </w:ins>
      <w:r>
        <w:rPr>
          <w:rFonts w:ascii="Arial" w:hAnsi="Arial" w:cs="Arial"/>
          <w:sz w:val="20"/>
          <w:szCs w:val="20"/>
        </w:rPr>
        <w:t xml:space="preserve"> requirements of Airport Security Pick Up project. </w:t>
      </w:r>
      <w:r w:rsidRPr="0059558C">
        <w:rPr>
          <w:rFonts w:ascii="Arial" w:hAnsi="Arial" w:cs="Arial"/>
          <w:sz w:val="20"/>
          <w:szCs w:val="20"/>
        </w:rPr>
        <w:t>It will be used as the basis for the following activities:</w:t>
      </w:r>
    </w:p>
    <w:p w14:paraId="02C5F265" w14:textId="77777777" w:rsidR="000C7ED3" w:rsidRPr="0059558C" w:rsidRDefault="000C7ED3" w:rsidP="000C7ED3">
      <w:pPr>
        <w:ind w:left="360"/>
        <w:rPr>
          <w:rFonts w:ascii="Arial" w:hAnsi="Arial" w:cs="Arial"/>
          <w:sz w:val="20"/>
          <w:szCs w:val="20"/>
        </w:rPr>
      </w:pPr>
    </w:p>
    <w:p w14:paraId="7EF0ABA2" w14:textId="77777777" w:rsidR="000C7ED3" w:rsidRPr="0059558C" w:rsidRDefault="000C7ED3" w:rsidP="000C7ED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9558C">
        <w:rPr>
          <w:rFonts w:ascii="Arial" w:hAnsi="Arial" w:cs="Arial"/>
          <w:sz w:val="20"/>
          <w:szCs w:val="20"/>
        </w:rPr>
        <w:t>Creating solution designs</w:t>
      </w:r>
    </w:p>
    <w:p w14:paraId="71F566BA" w14:textId="77777777" w:rsidR="000C7ED3" w:rsidRPr="0059558C" w:rsidRDefault="000C7ED3" w:rsidP="000C7ED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9558C">
        <w:rPr>
          <w:rFonts w:ascii="Arial" w:hAnsi="Arial" w:cs="Arial"/>
          <w:sz w:val="20"/>
          <w:szCs w:val="20"/>
        </w:rPr>
        <w:t>Developing test plans, test scripts, and test cases</w:t>
      </w:r>
    </w:p>
    <w:p w14:paraId="6E72EEAB" w14:textId="77777777" w:rsidR="000C7ED3" w:rsidRPr="0059558C" w:rsidRDefault="000C7ED3" w:rsidP="000C7ED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Determining project completion</w:t>
      </w:r>
    </w:p>
    <w:p w14:paraId="4A3B1520" w14:textId="77777777" w:rsidR="000C7ED3" w:rsidRPr="0059558C" w:rsidRDefault="000C7ED3" w:rsidP="000C7ED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9558C">
        <w:rPr>
          <w:rFonts w:ascii="Arial" w:hAnsi="Arial" w:cs="Arial"/>
          <w:sz w:val="20"/>
          <w:szCs w:val="20"/>
        </w:rPr>
        <w:t>Assessing project success</w:t>
      </w:r>
    </w:p>
    <w:p w14:paraId="57A641F8" w14:textId="77777777" w:rsidR="000C7ED3" w:rsidRDefault="000C7ED3" w:rsidP="000C7ED3">
      <w:pPr>
        <w:rPr>
          <w:rFonts w:ascii="Arial" w:hAnsi="Arial" w:cs="Arial"/>
          <w:b/>
          <w:bCs/>
          <w:smallCaps/>
          <w:color w:val="7030A0"/>
          <w:sz w:val="26"/>
          <w:szCs w:val="26"/>
        </w:rPr>
      </w:pPr>
      <w:bookmarkStart w:id="25" w:name="_Toc343519675"/>
      <w:bookmarkEnd w:id="21"/>
      <w:bookmarkEnd w:id="22"/>
    </w:p>
    <w:p w14:paraId="203D9CAA" w14:textId="77777777" w:rsidR="00FB4B34" w:rsidRDefault="00FB4B34" w:rsidP="000C7ED3">
      <w:pPr>
        <w:rPr>
          <w:rFonts w:ascii="Arial" w:hAnsi="Arial" w:cs="Arial"/>
          <w:b/>
          <w:bCs/>
          <w:smallCaps/>
          <w:color w:val="7030A0"/>
          <w:sz w:val="26"/>
          <w:szCs w:val="26"/>
        </w:rPr>
      </w:pPr>
    </w:p>
    <w:p w14:paraId="76AFE9DD" w14:textId="77777777" w:rsidR="000C7ED3" w:rsidRPr="00DC5CCD" w:rsidRDefault="000C7ED3" w:rsidP="000C7ED3">
      <w:pPr>
        <w:pStyle w:val="PSOTOC"/>
      </w:pPr>
      <w:bookmarkStart w:id="26" w:name="_Toc343520618"/>
      <w:r w:rsidRPr="00DC5CCD">
        <w:t>Document Resources</w:t>
      </w:r>
      <w:bookmarkEnd w:id="25"/>
      <w:bookmarkEnd w:id="26"/>
    </w:p>
    <w:p w14:paraId="55ABC7C2" w14:textId="77777777" w:rsidR="000C7ED3" w:rsidRDefault="000C7ED3" w:rsidP="000C7ED3">
      <w:pPr>
        <w:rPr>
          <w:rFonts w:ascii="Arial" w:hAnsi="Arial" w:cs="Arial"/>
          <w:b/>
        </w:rPr>
      </w:pPr>
    </w:p>
    <w:tbl>
      <w:tblPr>
        <w:tblW w:w="9331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5"/>
        <w:gridCol w:w="3658"/>
        <w:gridCol w:w="3658"/>
      </w:tblGrid>
      <w:tr w:rsidR="000C7ED3" w:rsidRPr="00FF2704" w14:paraId="0D2626C9" w14:textId="77777777" w:rsidTr="0075146E">
        <w:trPr>
          <w:cantSplit/>
          <w:trHeight w:val="337"/>
          <w:tblHeader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1B3CB6" w14:textId="77777777" w:rsidR="000C7ED3" w:rsidRPr="00FF2704" w:rsidRDefault="000C7ED3" w:rsidP="0075146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2704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F4E6C9" w14:textId="77777777" w:rsidR="000C7ED3" w:rsidRPr="00FF2704" w:rsidRDefault="000C7ED3" w:rsidP="0075146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2704">
              <w:rPr>
                <w:rFonts w:ascii="Arial" w:hAnsi="Arial" w:cs="Arial"/>
                <w:b/>
                <w:sz w:val="18"/>
                <w:szCs w:val="18"/>
              </w:rPr>
              <w:t>Business Unit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469099" w14:textId="77777777" w:rsidR="000C7ED3" w:rsidRPr="00FF2704" w:rsidRDefault="000C7ED3" w:rsidP="0075146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2704">
              <w:rPr>
                <w:rFonts w:ascii="Arial" w:hAnsi="Arial" w:cs="Arial"/>
                <w:b/>
                <w:sz w:val="18"/>
                <w:szCs w:val="18"/>
              </w:rPr>
              <w:t>Role</w:t>
            </w:r>
          </w:p>
        </w:tc>
      </w:tr>
      <w:tr w:rsidR="000C7ED3" w:rsidRPr="00FF2704" w14:paraId="324CF175" w14:textId="77777777" w:rsidTr="0075146E">
        <w:trPr>
          <w:cantSplit/>
          <w:trHeight w:val="233"/>
        </w:trPr>
        <w:tc>
          <w:tcPr>
            <w:tcW w:w="2015" w:type="dxa"/>
            <w:tcBorders>
              <w:top w:val="single" w:sz="4" w:space="0" w:color="auto"/>
            </w:tcBorders>
          </w:tcPr>
          <w:p w14:paraId="0BAAA166" w14:textId="77777777" w:rsidR="000C7ED3" w:rsidRPr="002334F0" w:rsidRDefault="000C7ED3" w:rsidP="0075146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BFE7842" w14:textId="77777777" w:rsidR="000C7ED3" w:rsidRPr="00FF2704" w:rsidRDefault="000C7ED3" w:rsidP="0075146E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3567F9">
              <w:rPr>
                <w:rFonts w:ascii="Arial" w:hAnsi="Arial" w:cs="Arial"/>
                <w:sz w:val="20"/>
                <w:szCs w:val="16"/>
              </w:rPr>
              <w:t>Owner</w:t>
            </w:r>
          </w:p>
        </w:tc>
        <w:tc>
          <w:tcPr>
            <w:tcW w:w="3658" w:type="dxa"/>
            <w:tcBorders>
              <w:top w:val="single" w:sz="4" w:space="0" w:color="auto"/>
            </w:tcBorders>
          </w:tcPr>
          <w:p w14:paraId="5C584A46" w14:textId="77777777" w:rsidR="000C7ED3" w:rsidRPr="00FF2704" w:rsidRDefault="000C7ED3" w:rsidP="0075146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8" w:type="dxa"/>
            <w:tcBorders>
              <w:top w:val="single" w:sz="4" w:space="0" w:color="auto"/>
            </w:tcBorders>
          </w:tcPr>
          <w:p w14:paraId="42265884" w14:textId="77777777" w:rsidR="000C7ED3" w:rsidRPr="003567F9" w:rsidRDefault="000C7ED3" w:rsidP="0075146E">
            <w:pPr>
              <w:rPr>
                <w:rFonts w:ascii="Arial" w:hAnsi="Arial" w:cs="Arial"/>
                <w:sz w:val="20"/>
                <w:szCs w:val="16"/>
              </w:rPr>
            </w:pPr>
          </w:p>
          <w:p w14:paraId="541E87CF" w14:textId="77777777" w:rsidR="000C7ED3" w:rsidRPr="003567F9" w:rsidRDefault="000C7ED3" w:rsidP="0075146E">
            <w:pPr>
              <w:rPr>
                <w:rFonts w:ascii="Arial" w:hAnsi="Arial" w:cs="Arial"/>
                <w:sz w:val="20"/>
                <w:szCs w:val="16"/>
              </w:rPr>
            </w:pPr>
            <w:r w:rsidRPr="003567F9">
              <w:rPr>
                <w:rFonts w:ascii="Arial" w:hAnsi="Arial" w:cs="Arial"/>
                <w:sz w:val="20"/>
                <w:szCs w:val="16"/>
              </w:rPr>
              <w:t>Sponsor</w:t>
            </w:r>
          </w:p>
        </w:tc>
      </w:tr>
      <w:tr w:rsidR="000C7ED3" w:rsidRPr="00FF2704" w14:paraId="5C88559D" w14:textId="77777777" w:rsidTr="0075146E">
        <w:trPr>
          <w:cantSplit/>
          <w:trHeight w:val="173"/>
        </w:trPr>
        <w:tc>
          <w:tcPr>
            <w:tcW w:w="2015" w:type="dxa"/>
          </w:tcPr>
          <w:p w14:paraId="4CD7E680" w14:textId="77777777" w:rsidR="000C7ED3" w:rsidRPr="003567F9" w:rsidRDefault="000C7ED3" w:rsidP="0075146E">
            <w:pPr>
              <w:rPr>
                <w:rFonts w:ascii="Arial" w:hAnsi="Arial" w:cs="Arial"/>
                <w:sz w:val="20"/>
                <w:szCs w:val="16"/>
              </w:rPr>
            </w:pPr>
          </w:p>
          <w:p w14:paraId="11B2A3E7" w14:textId="40D8769E" w:rsidR="000C7ED3" w:rsidRPr="003567F9" w:rsidRDefault="000C7ED3" w:rsidP="0075146E">
            <w:pPr>
              <w:rPr>
                <w:rFonts w:ascii="Arial" w:hAnsi="Arial" w:cs="Arial"/>
                <w:sz w:val="20"/>
                <w:szCs w:val="16"/>
              </w:rPr>
            </w:pPr>
            <w:del w:id="27" w:author="Brandon" w:date="2020-12-01T00:07:00Z">
              <w:r w:rsidRPr="003567F9" w:rsidDel="00176072">
                <w:rPr>
                  <w:rFonts w:ascii="Arial" w:hAnsi="Arial" w:cs="Arial"/>
                  <w:sz w:val="20"/>
                  <w:szCs w:val="16"/>
                </w:rPr>
                <w:delText>Project  Manager</w:delText>
              </w:r>
            </w:del>
            <w:ins w:id="28" w:author="Brandon" w:date="2020-12-01T00:07:00Z">
              <w:r w:rsidR="00176072" w:rsidRPr="003567F9">
                <w:rPr>
                  <w:rFonts w:ascii="Arial" w:hAnsi="Arial" w:cs="Arial"/>
                  <w:sz w:val="20"/>
                  <w:szCs w:val="16"/>
                </w:rPr>
                <w:t>Project Manager</w:t>
              </w:r>
            </w:ins>
          </w:p>
        </w:tc>
        <w:tc>
          <w:tcPr>
            <w:tcW w:w="3658" w:type="dxa"/>
          </w:tcPr>
          <w:p w14:paraId="0D46A1DF" w14:textId="77777777" w:rsidR="000C7ED3" w:rsidRPr="003567F9" w:rsidRDefault="000C7ED3" w:rsidP="0075146E">
            <w:pPr>
              <w:rPr>
                <w:rFonts w:ascii="Arial" w:hAnsi="Arial" w:cs="Arial"/>
                <w:sz w:val="20"/>
                <w:szCs w:val="16"/>
              </w:rPr>
            </w:pPr>
          </w:p>
          <w:p w14:paraId="69BCB064" w14:textId="77777777" w:rsidR="000C7ED3" w:rsidRPr="003567F9" w:rsidRDefault="000C7ED3" w:rsidP="0075146E">
            <w:pPr>
              <w:rPr>
                <w:rFonts w:ascii="Arial" w:hAnsi="Arial" w:cs="Arial"/>
                <w:sz w:val="20"/>
                <w:szCs w:val="16"/>
              </w:rPr>
            </w:pPr>
            <w:r w:rsidRPr="003567F9">
              <w:rPr>
                <w:rFonts w:ascii="Arial" w:hAnsi="Arial" w:cs="Arial"/>
                <w:sz w:val="20"/>
                <w:szCs w:val="16"/>
              </w:rPr>
              <w:t>IT Department</w:t>
            </w:r>
          </w:p>
        </w:tc>
        <w:tc>
          <w:tcPr>
            <w:tcW w:w="3658" w:type="dxa"/>
          </w:tcPr>
          <w:p w14:paraId="06C7D801" w14:textId="77777777" w:rsidR="000C7ED3" w:rsidRPr="003567F9" w:rsidRDefault="000C7ED3" w:rsidP="0075146E">
            <w:pPr>
              <w:rPr>
                <w:rFonts w:ascii="Arial" w:hAnsi="Arial" w:cs="Arial"/>
                <w:sz w:val="20"/>
                <w:szCs w:val="16"/>
              </w:rPr>
            </w:pPr>
          </w:p>
          <w:p w14:paraId="3BB65284" w14:textId="77777777" w:rsidR="000C7ED3" w:rsidRPr="003567F9" w:rsidRDefault="000C7ED3" w:rsidP="0075146E">
            <w:pPr>
              <w:rPr>
                <w:rFonts w:ascii="Arial" w:hAnsi="Arial" w:cs="Arial"/>
                <w:sz w:val="20"/>
                <w:szCs w:val="16"/>
              </w:rPr>
            </w:pPr>
            <w:r w:rsidRPr="003567F9">
              <w:rPr>
                <w:rFonts w:ascii="Arial" w:hAnsi="Arial" w:cs="Arial"/>
                <w:sz w:val="20"/>
                <w:szCs w:val="16"/>
              </w:rPr>
              <w:t>Making sure everything is going fine.</w:t>
            </w:r>
          </w:p>
        </w:tc>
      </w:tr>
      <w:tr w:rsidR="000C7ED3" w:rsidRPr="00FF2704" w14:paraId="2F659031" w14:textId="77777777" w:rsidTr="0075146E">
        <w:trPr>
          <w:cantSplit/>
          <w:trHeight w:val="202"/>
        </w:trPr>
        <w:tc>
          <w:tcPr>
            <w:tcW w:w="2015" w:type="dxa"/>
          </w:tcPr>
          <w:p w14:paraId="754942B2" w14:textId="77777777" w:rsidR="000C7ED3" w:rsidRPr="003567F9" w:rsidRDefault="000C7ED3" w:rsidP="0075146E">
            <w:pPr>
              <w:rPr>
                <w:rFonts w:ascii="Arial" w:hAnsi="Arial" w:cs="Arial"/>
                <w:sz w:val="20"/>
                <w:szCs w:val="16"/>
              </w:rPr>
            </w:pPr>
          </w:p>
          <w:p w14:paraId="16909EA1" w14:textId="77777777" w:rsidR="000C7ED3" w:rsidRPr="003567F9" w:rsidRDefault="000C7ED3" w:rsidP="0075146E">
            <w:pPr>
              <w:rPr>
                <w:rFonts w:ascii="Arial" w:hAnsi="Arial" w:cs="Arial"/>
                <w:sz w:val="20"/>
                <w:szCs w:val="16"/>
              </w:rPr>
            </w:pPr>
            <w:r w:rsidRPr="003567F9">
              <w:rPr>
                <w:rFonts w:ascii="Arial" w:hAnsi="Arial" w:cs="Arial"/>
                <w:sz w:val="20"/>
                <w:szCs w:val="16"/>
              </w:rPr>
              <w:t>Team Members</w:t>
            </w:r>
          </w:p>
        </w:tc>
        <w:tc>
          <w:tcPr>
            <w:tcW w:w="3658" w:type="dxa"/>
          </w:tcPr>
          <w:p w14:paraId="4522329F" w14:textId="77777777" w:rsidR="000C7ED3" w:rsidRPr="003567F9" w:rsidRDefault="000C7ED3" w:rsidP="0075146E">
            <w:pPr>
              <w:rPr>
                <w:rFonts w:ascii="Arial" w:hAnsi="Arial" w:cs="Arial"/>
                <w:sz w:val="20"/>
                <w:szCs w:val="16"/>
              </w:rPr>
            </w:pPr>
          </w:p>
          <w:p w14:paraId="4BFCD713" w14:textId="77777777" w:rsidR="000C7ED3" w:rsidRPr="003567F9" w:rsidRDefault="000C7ED3" w:rsidP="0075146E">
            <w:pPr>
              <w:rPr>
                <w:rFonts w:ascii="Arial" w:hAnsi="Arial" w:cs="Arial"/>
                <w:sz w:val="20"/>
                <w:szCs w:val="16"/>
              </w:rPr>
            </w:pPr>
            <w:r w:rsidRPr="003567F9">
              <w:rPr>
                <w:rFonts w:ascii="Arial" w:hAnsi="Arial" w:cs="Arial"/>
                <w:sz w:val="20"/>
                <w:szCs w:val="16"/>
              </w:rPr>
              <w:t>IT Department</w:t>
            </w:r>
          </w:p>
        </w:tc>
        <w:tc>
          <w:tcPr>
            <w:tcW w:w="3658" w:type="dxa"/>
          </w:tcPr>
          <w:p w14:paraId="3DD3E186" w14:textId="77777777" w:rsidR="000C7ED3" w:rsidRPr="003567F9" w:rsidRDefault="000C7ED3" w:rsidP="0075146E">
            <w:pPr>
              <w:rPr>
                <w:rFonts w:ascii="Arial" w:hAnsi="Arial" w:cs="Arial"/>
                <w:sz w:val="20"/>
                <w:szCs w:val="16"/>
              </w:rPr>
            </w:pPr>
          </w:p>
          <w:p w14:paraId="047FA18F" w14:textId="77777777" w:rsidR="000C7ED3" w:rsidRPr="003567F9" w:rsidRDefault="000C7ED3" w:rsidP="0075146E">
            <w:pPr>
              <w:rPr>
                <w:rFonts w:ascii="Arial" w:hAnsi="Arial" w:cs="Arial"/>
                <w:sz w:val="20"/>
                <w:szCs w:val="16"/>
              </w:rPr>
            </w:pPr>
            <w:r w:rsidRPr="003567F9">
              <w:rPr>
                <w:rFonts w:ascii="Arial" w:hAnsi="Arial" w:cs="Arial"/>
                <w:sz w:val="20"/>
                <w:szCs w:val="16"/>
              </w:rPr>
              <w:t>Creating the project.</w:t>
            </w:r>
          </w:p>
        </w:tc>
      </w:tr>
      <w:tr w:rsidR="000C7ED3" w:rsidRPr="00FF2704" w14:paraId="7DF803B0" w14:textId="77777777" w:rsidTr="0075146E">
        <w:trPr>
          <w:cantSplit/>
          <w:trHeight w:val="202"/>
        </w:trPr>
        <w:tc>
          <w:tcPr>
            <w:tcW w:w="2015" w:type="dxa"/>
          </w:tcPr>
          <w:p w14:paraId="665965D7" w14:textId="77777777" w:rsidR="000C7ED3" w:rsidRDefault="000C7ED3" w:rsidP="0075146E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A4D23C" w14:textId="77777777" w:rsidR="000C7ED3" w:rsidRPr="00FF2704" w:rsidRDefault="000C7ED3" w:rsidP="0075146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8" w:type="dxa"/>
          </w:tcPr>
          <w:p w14:paraId="6421F534" w14:textId="77777777" w:rsidR="000C7ED3" w:rsidRPr="00FF2704" w:rsidRDefault="000C7ED3" w:rsidP="0075146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8" w:type="dxa"/>
          </w:tcPr>
          <w:p w14:paraId="05C8A895" w14:textId="77777777" w:rsidR="000C7ED3" w:rsidRPr="00FF2704" w:rsidRDefault="000C7ED3" w:rsidP="0075146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7ED3" w:rsidRPr="00FF2704" w14:paraId="299AFD95" w14:textId="77777777" w:rsidTr="0075146E">
        <w:trPr>
          <w:cantSplit/>
          <w:trHeight w:val="202"/>
        </w:trPr>
        <w:tc>
          <w:tcPr>
            <w:tcW w:w="2015" w:type="dxa"/>
          </w:tcPr>
          <w:p w14:paraId="2EB2738B" w14:textId="77777777" w:rsidR="000C7ED3" w:rsidRDefault="000C7ED3" w:rsidP="0075146E">
            <w:pPr>
              <w:rPr>
                <w:rFonts w:ascii="Arial" w:hAnsi="Arial" w:cs="Arial"/>
                <w:sz w:val="16"/>
                <w:szCs w:val="16"/>
              </w:rPr>
            </w:pPr>
          </w:p>
          <w:p w14:paraId="0F077809" w14:textId="77777777" w:rsidR="000C7ED3" w:rsidRPr="00FF2704" w:rsidRDefault="000C7ED3" w:rsidP="0075146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8" w:type="dxa"/>
          </w:tcPr>
          <w:p w14:paraId="2C94B143" w14:textId="77777777" w:rsidR="000C7ED3" w:rsidRPr="00FF2704" w:rsidRDefault="000C7ED3" w:rsidP="0075146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58" w:type="dxa"/>
          </w:tcPr>
          <w:p w14:paraId="5F610F76" w14:textId="77777777" w:rsidR="000C7ED3" w:rsidRPr="00FF2704" w:rsidRDefault="000C7ED3" w:rsidP="0075146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9FEFD31" w14:textId="77777777" w:rsidR="000C7ED3" w:rsidRDefault="000C7ED3" w:rsidP="000C7ED3">
      <w:pPr>
        <w:rPr>
          <w:rFonts w:ascii="Arial" w:hAnsi="Arial" w:cs="Arial"/>
          <w:b/>
        </w:rPr>
      </w:pPr>
    </w:p>
    <w:p w14:paraId="06442642" w14:textId="77777777" w:rsidR="00FB4B34" w:rsidRDefault="00FB4B34" w:rsidP="000C7ED3">
      <w:pPr>
        <w:rPr>
          <w:rFonts w:ascii="Arial" w:hAnsi="Arial" w:cs="Arial"/>
          <w:b/>
        </w:rPr>
      </w:pPr>
    </w:p>
    <w:p w14:paraId="7F7C6333" w14:textId="77777777" w:rsidR="00FB4B34" w:rsidRDefault="00FB4B34" w:rsidP="000C7ED3">
      <w:pPr>
        <w:rPr>
          <w:rFonts w:ascii="Arial" w:hAnsi="Arial" w:cs="Arial"/>
          <w:b/>
        </w:rPr>
      </w:pPr>
    </w:p>
    <w:p w14:paraId="61F6A8B1" w14:textId="344C6EF4" w:rsidR="00FB4B34" w:rsidDel="00176072" w:rsidRDefault="00176072" w:rsidP="000C7ED3">
      <w:pPr>
        <w:rPr>
          <w:del w:id="29" w:author="Brandon" w:date="2020-12-01T00:14:00Z"/>
          <w:rFonts w:ascii="Arial" w:hAnsi="Arial" w:cs="Arial"/>
          <w:b/>
        </w:rPr>
      </w:pPr>
      <w:ins w:id="30" w:author="Brandon" w:date="2020-12-01T00:14:00Z">
        <w:r>
          <w:tab/>
        </w:r>
        <w:r>
          <w:tab/>
        </w:r>
      </w:ins>
    </w:p>
    <w:p w14:paraId="4EB2703B" w14:textId="77777777" w:rsidR="00FB4B34" w:rsidDel="00176072" w:rsidRDefault="00FB4B34" w:rsidP="000C7ED3">
      <w:pPr>
        <w:rPr>
          <w:del w:id="31" w:author="Brandon" w:date="2020-12-01T00:14:00Z"/>
          <w:rFonts w:ascii="Arial" w:hAnsi="Arial" w:cs="Arial"/>
          <w:sz w:val="20"/>
          <w:szCs w:val="20"/>
        </w:rPr>
      </w:pPr>
    </w:p>
    <w:p w14:paraId="2E8870C9" w14:textId="77777777" w:rsidR="00FB4B34" w:rsidRDefault="00FB4B34" w:rsidP="00176072">
      <w:pPr>
        <w:pStyle w:val="Heading2"/>
        <w:pPrChange w:id="32" w:author="Brandon" w:date="2020-12-01T00:14:00Z">
          <w:pPr>
            <w:pStyle w:val="Heading2"/>
            <w:ind w:firstLine="360"/>
          </w:pPr>
        </w:pPrChange>
      </w:pPr>
      <w:bookmarkStart w:id="33" w:name="_Toc343519678"/>
      <w:bookmarkStart w:id="34" w:name="_Toc343520621"/>
    </w:p>
    <w:p w14:paraId="435B9155" w14:textId="73495A1C" w:rsidR="00FB4B34" w:rsidRDefault="00FB4B34" w:rsidP="000C7ED3">
      <w:pPr>
        <w:pStyle w:val="Heading2"/>
        <w:ind w:firstLine="360"/>
        <w:rPr>
          <w:ins w:id="35" w:author="Brandon" w:date="2020-12-01T00:14:00Z"/>
        </w:rPr>
      </w:pPr>
    </w:p>
    <w:p w14:paraId="6012CB59" w14:textId="4C0FF3D1" w:rsidR="00176072" w:rsidRDefault="00176072" w:rsidP="00176072">
      <w:pPr>
        <w:rPr>
          <w:ins w:id="36" w:author="Brandon" w:date="2020-12-01T00:14:00Z"/>
        </w:rPr>
      </w:pPr>
    </w:p>
    <w:p w14:paraId="1B0974A4" w14:textId="77777777" w:rsidR="00176072" w:rsidRPr="00176072" w:rsidRDefault="00176072" w:rsidP="00176072">
      <w:pPr>
        <w:rPr>
          <w:rPrChange w:id="37" w:author="Brandon" w:date="2020-12-01T00:14:00Z">
            <w:rPr/>
          </w:rPrChange>
        </w:rPr>
        <w:pPrChange w:id="38" w:author="Brandon" w:date="2020-12-01T00:14:00Z">
          <w:pPr>
            <w:pStyle w:val="Heading2"/>
            <w:ind w:firstLine="360"/>
          </w:pPr>
        </w:pPrChange>
      </w:pPr>
    </w:p>
    <w:p w14:paraId="2AE33A34" w14:textId="77777777" w:rsidR="00FB4B34" w:rsidRPr="00DC5CCD" w:rsidDel="00176072" w:rsidRDefault="00FB4B34" w:rsidP="00FB4B34">
      <w:pPr>
        <w:pStyle w:val="PSOTOC"/>
        <w:rPr>
          <w:del w:id="39" w:author="Brandon" w:date="2020-12-01T00:14:00Z"/>
        </w:rPr>
      </w:pPr>
      <w:bookmarkStart w:id="40" w:name="_Toc343519677"/>
      <w:bookmarkStart w:id="41" w:name="_Toc343520620"/>
      <w:r w:rsidRPr="00DC5CCD">
        <w:lastRenderedPageBreak/>
        <w:t>Project Overview</w:t>
      </w:r>
      <w:bookmarkEnd w:id="40"/>
      <w:bookmarkEnd w:id="41"/>
    </w:p>
    <w:p w14:paraId="6A3CABF0" w14:textId="77777777" w:rsidR="00FB4B34" w:rsidRDefault="00FB4B34" w:rsidP="00176072">
      <w:pPr>
        <w:pStyle w:val="PSOTOC"/>
        <w:pPrChange w:id="42" w:author="Brandon" w:date="2020-12-01T00:14:00Z">
          <w:pPr>
            <w:pStyle w:val="Heading2"/>
            <w:ind w:firstLine="360"/>
          </w:pPr>
        </w:pPrChange>
      </w:pPr>
    </w:p>
    <w:p w14:paraId="349D083B" w14:textId="77777777" w:rsidR="000C7ED3" w:rsidRPr="00AA390E" w:rsidRDefault="000C7ED3" w:rsidP="000C7ED3">
      <w:pPr>
        <w:pStyle w:val="Heading2"/>
        <w:ind w:firstLine="360"/>
      </w:pPr>
      <w:r w:rsidRPr="00AA390E">
        <w:t>4.1 Project Overview and Background</w:t>
      </w:r>
      <w:bookmarkEnd w:id="33"/>
      <w:bookmarkEnd w:id="34"/>
    </w:p>
    <w:p w14:paraId="07518472" w14:textId="77777777" w:rsidR="000C7ED3" w:rsidRPr="003567F9" w:rsidRDefault="000C7ED3" w:rsidP="000C7ED3">
      <w:pPr>
        <w:ind w:left="360"/>
        <w:rPr>
          <w:rFonts w:ascii="Arial" w:hAnsi="Arial" w:cs="Arial"/>
          <w:sz w:val="20"/>
          <w:szCs w:val="20"/>
        </w:rPr>
      </w:pPr>
      <w:r w:rsidRPr="003567F9">
        <w:rPr>
          <w:rFonts w:ascii="Arial" w:hAnsi="Arial" w:cs="Arial"/>
          <w:sz w:val="20"/>
          <w:szCs w:val="20"/>
        </w:rPr>
        <w:t>This</w:t>
      </w:r>
      <w:r>
        <w:rPr>
          <w:rFonts w:ascii="Arial" w:hAnsi="Arial" w:cs="Arial"/>
          <w:sz w:val="20"/>
          <w:szCs w:val="20"/>
        </w:rPr>
        <w:t xml:space="preserve"> project </w:t>
      </w:r>
      <w:r w:rsidRPr="003567F9">
        <w:rPr>
          <w:rFonts w:ascii="Arial" w:hAnsi="Arial" w:cs="Arial"/>
          <w:sz w:val="20"/>
          <w:szCs w:val="20"/>
        </w:rPr>
        <w:t>allows airport customers, who cannot get through TSA due to the carrying of restricted items, to be able to ship said items by using our services.</w:t>
      </w:r>
      <w:bookmarkStart w:id="43" w:name="_Toc343519679"/>
      <w:bookmarkStart w:id="44" w:name="_Toc343520622"/>
    </w:p>
    <w:p w14:paraId="5D52C80D" w14:textId="77777777" w:rsidR="000C7ED3" w:rsidRPr="003567F9" w:rsidRDefault="000C7ED3" w:rsidP="000C7ED3">
      <w:pPr>
        <w:ind w:left="360"/>
        <w:rPr>
          <w:rFonts w:ascii="Arial" w:hAnsi="Arial" w:cs="Arial"/>
          <w:sz w:val="20"/>
          <w:szCs w:val="20"/>
        </w:rPr>
      </w:pPr>
    </w:p>
    <w:p w14:paraId="4BD1953B" w14:textId="77777777" w:rsidR="000C7ED3" w:rsidRPr="00854018" w:rsidRDefault="00FB4B34" w:rsidP="000C7ED3">
      <w:pPr>
        <w:pStyle w:val="Heading2"/>
        <w:ind w:firstLine="360"/>
      </w:pPr>
      <w:bookmarkStart w:id="45" w:name="_Toc343519680"/>
      <w:bookmarkStart w:id="46" w:name="_Toc343520623"/>
      <w:bookmarkEnd w:id="43"/>
      <w:bookmarkEnd w:id="44"/>
      <w:r>
        <w:t>4.2</w:t>
      </w:r>
      <w:r w:rsidR="000C7ED3" w:rsidRPr="00854018">
        <w:t xml:space="preserve"> Stakeholders</w:t>
      </w:r>
      <w:bookmarkEnd w:id="45"/>
      <w:bookmarkEnd w:id="46"/>
    </w:p>
    <w:p w14:paraId="4256D199" w14:textId="77777777" w:rsidR="000C7ED3" w:rsidRPr="0059558C" w:rsidRDefault="000C7ED3" w:rsidP="000C7ED3">
      <w:pPr>
        <w:ind w:left="360"/>
        <w:rPr>
          <w:rFonts w:ascii="Arial" w:hAnsi="Arial" w:cs="Arial"/>
          <w:sz w:val="20"/>
          <w:szCs w:val="20"/>
        </w:rPr>
      </w:pPr>
      <w:r w:rsidRPr="0059558C">
        <w:rPr>
          <w:rFonts w:ascii="Arial" w:hAnsi="Arial" w:cs="Arial"/>
          <w:sz w:val="20"/>
          <w:szCs w:val="20"/>
        </w:rPr>
        <w:t>The following comprises the internal and external stakeholders whose requirements are represented by this document:</w:t>
      </w:r>
    </w:p>
    <w:p w14:paraId="17B3BA45" w14:textId="77777777" w:rsidR="000C7ED3" w:rsidRPr="00D425DB" w:rsidRDefault="000C7ED3" w:rsidP="000C7ED3">
      <w:pPr>
        <w:rPr>
          <w:rFonts w:ascii="Arial" w:hAnsi="Arial" w:cs="Arial"/>
          <w:b/>
        </w:rPr>
      </w:pPr>
    </w:p>
    <w:tbl>
      <w:tblPr>
        <w:tblW w:w="848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7944"/>
      </w:tblGrid>
      <w:tr w:rsidR="000C7ED3" w:rsidRPr="00FF2704" w14:paraId="77E89186" w14:textId="77777777" w:rsidTr="0075146E">
        <w:trPr>
          <w:cantSplit/>
          <w:trHeight w:val="382"/>
          <w:tblHeader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FD9AD1" w14:textId="77777777" w:rsidR="000C7ED3" w:rsidRPr="00FF2704" w:rsidRDefault="000C7ED3" w:rsidP="0075146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293524" w14:textId="77777777" w:rsidR="000C7ED3" w:rsidRPr="00FF2704" w:rsidRDefault="000C7ED3" w:rsidP="0075146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F2704">
              <w:rPr>
                <w:rFonts w:ascii="Arial" w:hAnsi="Arial" w:cs="Arial"/>
                <w:b/>
                <w:sz w:val="18"/>
                <w:szCs w:val="18"/>
              </w:rPr>
              <w:t>Stakeholders</w:t>
            </w:r>
          </w:p>
        </w:tc>
      </w:tr>
      <w:tr w:rsidR="000C7ED3" w:rsidRPr="00FF2704" w14:paraId="40B25F85" w14:textId="77777777" w:rsidTr="0075146E">
        <w:trPr>
          <w:cantSplit/>
          <w:trHeight w:val="425"/>
        </w:trPr>
        <w:tc>
          <w:tcPr>
            <w:tcW w:w="540" w:type="dxa"/>
            <w:tcBorders>
              <w:top w:val="single" w:sz="4" w:space="0" w:color="auto"/>
            </w:tcBorders>
          </w:tcPr>
          <w:p w14:paraId="3023ADCD" w14:textId="77777777" w:rsidR="000C7ED3" w:rsidRDefault="000C7ED3" w:rsidP="007514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3CF6F81" w14:textId="77777777" w:rsidR="000C7ED3" w:rsidRPr="00FF2704" w:rsidRDefault="000C7ED3" w:rsidP="007514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2704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944" w:type="dxa"/>
            <w:tcBorders>
              <w:top w:val="single" w:sz="4" w:space="0" w:color="auto"/>
            </w:tcBorders>
          </w:tcPr>
          <w:p w14:paraId="27F5A67E" w14:textId="77777777" w:rsidR="000C7ED3" w:rsidRDefault="000C7ED3" w:rsidP="0075146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010891" w14:textId="77777777" w:rsidR="000C7ED3" w:rsidRPr="00FF2704" w:rsidRDefault="000C7ED3" w:rsidP="0075146E">
            <w:pPr>
              <w:rPr>
                <w:rFonts w:ascii="Arial" w:hAnsi="Arial" w:cs="Arial"/>
                <w:sz w:val="16"/>
                <w:szCs w:val="16"/>
              </w:rPr>
            </w:pPr>
            <w:r w:rsidRPr="003567F9">
              <w:rPr>
                <w:rFonts w:ascii="Arial" w:hAnsi="Arial" w:cs="Arial"/>
                <w:sz w:val="20"/>
                <w:szCs w:val="16"/>
              </w:rPr>
              <w:t>Owner/Sponsor</w:t>
            </w:r>
          </w:p>
        </w:tc>
      </w:tr>
      <w:tr w:rsidR="000C7ED3" w:rsidRPr="00FF2704" w14:paraId="52A1F56F" w14:textId="77777777" w:rsidTr="0075146E">
        <w:trPr>
          <w:cantSplit/>
          <w:trHeight w:val="196"/>
        </w:trPr>
        <w:tc>
          <w:tcPr>
            <w:tcW w:w="540" w:type="dxa"/>
          </w:tcPr>
          <w:p w14:paraId="160737AD" w14:textId="77777777" w:rsidR="000C7ED3" w:rsidRDefault="000C7ED3" w:rsidP="007514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EFB0D4" w14:textId="77777777" w:rsidR="000C7ED3" w:rsidRPr="00FF2704" w:rsidRDefault="000C7ED3" w:rsidP="007514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2704">
              <w:rPr>
                <w:rFonts w:ascii="Arial" w:hAnsi="Arial" w:cs="Arial"/>
                <w:sz w:val="20"/>
                <w:szCs w:val="20"/>
              </w:rPr>
              <w:t>2.</w:t>
            </w:r>
          </w:p>
          <w:p w14:paraId="5F5F8BB5" w14:textId="77777777" w:rsidR="000C7ED3" w:rsidRPr="00FF2704" w:rsidRDefault="000C7ED3" w:rsidP="007514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44" w:type="dxa"/>
          </w:tcPr>
          <w:p w14:paraId="6F7F7EA9" w14:textId="77777777" w:rsidR="000C7ED3" w:rsidRDefault="000C7ED3" w:rsidP="0075146E">
            <w:pPr>
              <w:rPr>
                <w:rFonts w:ascii="Arial" w:hAnsi="Arial" w:cs="Arial"/>
                <w:sz w:val="16"/>
                <w:szCs w:val="16"/>
              </w:rPr>
            </w:pPr>
          </w:p>
          <w:p w14:paraId="092B066B" w14:textId="77777777" w:rsidR="000C7ED3" w:rsidRPr="00FF2704" w:rsidRDefault="000C7ED3" w:rsidP="0075146E">
            <w:pPr>
              <w:rPr>
                <w:rFonts w:ascii="Arial" w:hAnsi="Arial" w:cs="Arial"/>
                <w:sz w:val="16"/>
                <w:szCs w:val="16"/>
              </w:rPr>
            </w:pPr>
            <w:r w:rsidRPr="003567F9">
              <w:rPr>
                <w:rFonts w:ascii="Arial" w:hAnsi="Arial" w:cs="Arial"/>
                <w:sz w:val="20"/>
                <w:szCs w:val="16"/>
              </w:rPr>
              <w:t>Project Manager/ Team</w:t>
            </w:r>
          </w:p>
        </w:tc>
      </w:tr>
      <w:tr w:rsidR="000C7ED3" w:rsidRPr="00FF2704" w14:paraId="204751CD" w14:textId="77777777" w:rsidTr="0075146E">
        <w:trPr>
          <w:cantSplit/>
          <w:trHeight w:val="229"/>
        </w:trPr>
        <w:tc>
          <w:tcPr>
            <w:tcW w:w="540" w:type="dxa"/>
          </w:tcPr>
          <w:p w14:paraId="2A5196DE" w14:textId="77777777" w:rsidR="000C7ED3" w:rsidRDefault="000C7ED3" w:rsidP="007514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7157993" w14:textId="77777777" w:rsidR="000C7ED3" w:rsidRPr="00FF2704" w:rsidRDefault="000C7ED3" w:rsidP="007514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2704">
              <w:rPr>
                <w:rFonts w:ascii="Arial" w:hAnsi="Arial" w:cs="Arial"/>
                <w:sz w:val="20"/>
                <w:szCs w:val="20"/>
              </w:rPr>
              <w:t>3.</w:t>
            </w:r>
          </w:p>
          <w:p w14:paraId="2DE5B559" w14:textId="77777777" w:rsidR="000C7ED3" w:rsidRPr="00FF2704" w:rsidRDefault="000C7ED3" w:rsidP="007514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44" w:type="dxa"/>
          </w:tcPr>
          <w:p w14:paraId="606AF2F8" w14:textId="77777777" w:rsidR="000C7ED3" w:rsidRDefault="000C7ED3" w:rsidP="0075146E">
            <w:pPr>
              <w:rPr>
                <w:rFonts w:ascii="Arial" w:hAnsi="Arial" w:cs="Arial"/>
                <w:sz w:val="16"/>
                <w:szCs w:val="16"/>
              </w:rPr>
            </w:pPr>
          </w:p>
          <w:p w14:paraId="01F7F38E" w14:textId="77777777" w:rsidR="000C7ED3" w:rsidRPr="003567F9" w:rsidRDefault="000C7ED3" w:rsidP="0075146E">
            <w:pPr>
              <w:rPr>
                <w:rFonts w:ascii="Arial" w:hAnsi="Arial" w:cs="Arial"/>
                <w:sz w:val="20"/>
                <w:szCs w:val="16"/>
              </w:rPr>
            </w:pPr>
            <w:r w:rsidRPr="003567F9">
              <w:rPr>
                <w:rFonts w:ascii="Arial" w:hAnsi="Arial" w:cs="Arial"/>
                <w:sz w:val="20"/>
                <w:szCs w:val="16"/>
              </w:rPr>
              <w:t>Customer</w:t>
            </w:r>
          </w:p>
        </w:tc>
      </w:tr>
    </w:tbl>
    <w:p w14:paraId="6B19D653" w14:textId="77777777" w:rsidR="000C7ED3" w:rsidRPr="00D425DB" w:rsidRDefault="000C7ED3" w:rsidP="000C7ED3">
      <w:pPr>
        <w:rPr>
          <w:rFonts w:ascii="Arial" w:hAnsi="Arial" w:cs="Arial"/>
          <w:b/>
        </w:rPr>
      </w:pPr>
    </w:p>
    <w:p w14:paraId="59402F7A" w14:textId="77777777" w:rsidR="000C7ED3" w:rsidRPr="00DC5CCD" w:rsidRDefault="000C7ED3" w:rsidP="000C7ED3">
      <w:pPr>
        <w:pStyle w:val="PSOTOC"/>
      </w:pPr>
      <w:bookmarkStart w:id="47" w:name="_Toc343519681"/>
      <w:bookmarkStart w:id="48" w:name="_Toc343520624"/>
      <w:r w:rsidRPr="00DC5CCD">
        <w:t>Key Assumptions and Constraints</w:t>
      </w:r>
      <w:bookmarkEnd w:id="47"/>
      <w:bookmarkEnd w:id="48"/>
    </w:p>
    <w:p w14:paraId="0E6A48F2" w14:textId="77777777" w:rsidR="000C7ED3" w:rsidRPr="006C7029" w:rsidRDefault="000C7ED3" w:rsidP="000C7ED3">
      <w:pPr>
        <w:pStyle w:val="Heading2"/>
        <w:ind w:firstLine="360"/>
      </w:pPr>
      <w:bookmarkStart w:id="49" w:name="_Toc343519682"/>
      <w:bookmarkStart w:id="50" w:name="_Toc343520625"/>
      <w:r>
        <w:t>5.1 Key</w:t>
      </w:r>
      <w:r w:rsidRPr="006C7029">
        <w:t xml:space="preserve"> Assumptions and Constraints</w:t>
      </w:r>
      <w:bookmarkEnd w:id="49"/>
      <w:bookmarkEnd w:id="50"/>
    </w:p>
    <w:p w14:paraId="1E7D156D" w14:textId="77777777" w:rsidR="000C7ED3" w:rsidRPr="00D425DB" w:rsidRDefault="000C7ED3" w:rsidP="000C7ED3">
      <w:pPr>
        <w:rPr>
          <w:rFonts w:ascii="Arial" w:hAnsi="Arial" w:cs="Arial"/>
          <w:b/>
        </w:rPr>
      </w:pPr>
    </w:p>
    <w:tbl>
      <w:tblPr>
        <w:tblW w:w="9163" w:type="dxa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1"/>
        <w:gridCol w:w="8602"/>
      </w:tblGrid>
      <w:tr w:rsidR="000C7ED3" w:rsidRPr="00FF2704" w14:paraId="07EB4D97" w14:textId="77777777" w:rsidTr="0075146E">
        <w:trPr>
          <w:trHeight w:val="350"/>
        </w:trPr>
        <w:tc>
          <w:tcPr>
            <w:tcW w:w="561" w:type="dxa"/>
            <w:shd w:val="clear" w:color="auto" w:fill="D9D9D9"/>
            <w:vAlign w:val="center"/>
          </w:tcPr>
          <w:p w14:paraId="3FABC233" w14:textId="77777777" w:rsidR="000C7ED3" w:rsidRPr="00FF2704" w:rsidRDefault="000C7ED3" w:rsidP="0075146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2704">
              <w:rPr>
                <w:rFonts w:ascii="Arial" w:hAnsi="Arial" w:cs="Arial"/>
                <w:b/>
                <w:sz w:val="18"/>
                <w:szCs w:val="18"/>
              </w:rPr>
              <w:t>#</w:t>
            </w:r>
          </w:p>
        </w:tc>
        <w:tc>
          <w:tcPr>
            <w:tcW w:w="8602" w:type="dxa"/>
            <w:shd w:val="clear" w:color="auto" w:fill="D9D9D9"/>
            <w:vAlign w:val="center"/>
          </w:tcPr>
          <w:p w14:paraId="3B4602EF" w14:textId="77777777" w:rsidR="000C7ED3" w:rsidRPr="00FF2704" w:rsidRDefault="000C7ED3" w:rsidP="0075146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F2704">
              <w:rPr>
                <w:rFonts w:ascii="Arial" w:hAnsi="Arial" w:cs="Arial"/>
                <w:b/>
                <w:sz w:val="20"/>
                <w:szCs w:val="20"/>
              </w:rPr>
              <w:t>Assumptions</w:t>
            </w:r>
          </w:p>
        </w:tc>
      </w:tr>
      <w:tr w:rsidR="000C7ED3" w:rsidRPr="00FF2704" w14:paraId="5CB88478" w14:textId="77777777" w:rsidTr="0075146E">
        <w:tc>
          <w:tcPr>
            <w:tcW w:w="561" w:type="dxa"/>
          </w:tcPr>
          <w:p w14:paraId="690C4743" w14:textId="77777777" w:rsidR="000C7ED3" w:rsidRPr="00FF2704" w:rsidRDefault="000C7ED3" w:rsidP="007514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2" w:type="dxa"/>
          </w:tcPr>
          <w:p w14:paraId="1716B207" w14:textId="77777777" w:rsidR="000C7ED3" w:rsidRPr="00FF2704" w:rsidRDefault="000C7ED3" w:rsidP="0075146E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583EB6">
              <w:rPr>
                <w:rFonts w:ascii="Arial" w:hAnsi="Arial" w:cs="Arial"/>
                <w:sz w:val="18"/>
                <w:szCs w:val="18"/>
              </w:rPr>
              <w:t>Keep track of customers.</w:t>
            </w:r>
          </w:p>
        </w:tc>
      </w:tr>
      <w:tr w:rsidR="000C7ED3" w:rsidRPr="00FF2704" w14:paraId="62F4CD46" w14:textId="77777777" w:rsidTr="0075146E">
        <w:tc>
          <w:tcPr>
            <w:tcW w:w="561" w:type="dxa"/>
          </w:tcPr>
          <w:p w14:paraId="2DBEC5D6" w14:textId="77777777" w:rsidR="000C7ED3" w:rsidRPr="00FF2704" w:rsidRDefault="000C7ED3" w:rsidP="00751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2" w:type="dxa"/>
          </w:tcPr>
          <w:p w14:paraId="0AB87F35" w14:textId="77777777" w:rsidR="000C7ED3" w:rsidRPr="00FF2704" w:rsidRDefault="000C7ED3" w:rsidP="00751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Keep track of airport where items are being held or shipped from.</w:t>
            </w:r>
          </w:p>
        </w:tc>
      </w:tr>
      <w:tr w:rsidR="000C7ED3" w:rsidRPr="00FF2704" w14:paraId="582F6942" w14:textId="77777777" w:rsidTr="0075146E">
        <w:tc>
          <w:tcPr>
            <w:tcW w:w="561" w:type="dxa"/>
          </w:tcPr>
          <w:p w14:paraId="6473D909" w14:textId="77777777" w:rsidR="000C7ED3" w:rsidRPr="00FF2704" w:rsidRDefault="000C7ED3" w:rsidP="00751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2" w:type="dxa"/>
          </w:tcPr>
          <w:p w14:paraId="4B5A099B" w14:textId="77777777" w:rsidR="000C7ED3" w:rsidRPr="00FF2704" w:rsidRDefault="000C7ED3" w:rsidP="00751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or picture of the item.</w:t>
            </w:r>
          </w:p>
        </w:tc>
      </w:tr>
      <w:tr w:rsidR="000C7ED3" w:rsidRPr="00FF2704" w14:paraId="142904F1" w14:textId="77777777" w:rsidTr="0075146E">
        <w:tc>
          <w:tcPr>
            <w:tcW w:w="561" w:type="dxa"/>
          </w:tcPr>
          <w:p w14:paraId="2DE5DCAC" w14:textId="77777777" w:rsidR="000C7ED3" w:rsidRPr="00FF2704" w:rsidRDefault="000C7ED3" w:rsidP="00751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2" w:type="dxa"/>
          </w:tcPr>
          <w:p w14:paraId="664F8833" w14:textId="77777777" w:rsidR="000C7ED3" w:rsidRPr="00FF2704" w:rsidRDefault="000C7ED3" w:rsidP="00751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Explanation of what is </w:t>
            </w:r>
            <w:r w:rsidR="000C29EF">
              <w:rPr>
                <w:rFonts w:ascii="Arial" w:hAnsi="Arial" w:cs="Arial"/>
                <w:sz w:val="18"/>
                <w:szCs w:val="18"/>
              </w:rPr>
              <w:t>being</w:t>
            </w:r>
            <w:r>
              <w:rPr>
                <w:rFonts w:ascii="Arial" w:hAnsi="Arial" w:cs="Arial"/>
                <w:sz w:val="18"/>
                <w:szCs w:val="18"/>
              </w:rPr>
              <w:t xml:space="preserve"> done or needs to be done with the item.</w:t>
            </w:r>
          </w:p>
        </w:tc>
      </w:tr>
      <w:tr w:rsidR="000C7ED3" w:rsidRPr="00FF2704" w14:paraId="380CFE2A" w14:textId="77777777" w:rsidTr="0075146E">
        <w:tc>
          <w:tcPr>
            <w:tcW w:w="561" w:type="dxa"/>
          </w:tcPr>
          <w:p w14:paraId="04AF410F" w14:textId="77777777" w:rsidR="000C7ED3" w:rsidRPr="00FF2704" w:rsidRDefault="000C7ED3" w:rsidP="00751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2" w:type="dxa"/>
          </w:tcPr>
          <w:p w14:paraId="525F9611" w14:textId="77777777" w:rsidR="000C7ED3" w:rsidRPr="00FF2704" w:rsidRDefault="000C7ED3" w:rsidP="00751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Shipping service.</w:t>
            </w:r>
          </w:p>
        </w:tc>
      </w:tr>
      <w:tr w:rsidR="000C7ED3" w:rsidRPr="00FF2704" w14:paraId="1EE62672" w14:textId="77777777" w:rsidTr="0075146E">
        <w:tc>
          <w:tcPr>
            <w:tcW w:w="561" w:type="dxa"/>
            <w:tcBorders>
              <w:bottom w:val="single" w:sz="4" w:space="0" w:color="auto"/>
            </w:tcBorders>
          </w:tcPr>
          <w:p w14:paraId="657F71FD" w14:textId="77777777" w:rsidR="000C7ED3" w:rsidRPr="00FF2704" w:rsidRDefault="000C7ED3" w:rsidP="00751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2" w:type="dxa"/>
            <w:tcBorders>
              <w:bottom w:val="single" w:sz="4" w:space="0" w:color="auto"/>
            </w:tcBorders>
          </w:tcPr>
          <w:p w14:paraId="6544E3DB" w14:textId="77777777" w:rsidR="000C7ED3" w:rsidRPr="00FF2704" w:rsidRDefault="000C7ED3" w:rsidP="00751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Confirmation and tracking number.</w:t>
            </w:r>
          </w:p>
        </w:tc>
      </w:tr>
      <w:tr w:rsidR="000C7ED3" w:rsidRPr="00FF2704" w14:paraId="0FB6829F" w14:textId="77777777" w:rsidTr="0075146E">
        <w:trPr>
          <w:trHeight w:val="350"/>
        </w:trPr>
        <w:tc>
          <w:tcPr>
            <w:tcW w:w="561" w:type="dxa"/>
            <w:shd w:val="clear" w:color="auto" w:fill="D9D9D9"/>
          </w:tcPr>
          <w:p w14:paraId="7E5DADBD" w14:textId="77777777" w:rsidR="000C7ED3" w:rsidRPr="00FF2704" w:rsidRDefault="000C7ED3" w:rsidP="0075146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2704">
              <w:rPr>
                <w:rFonts w:ascii="Arial" w:hAnsi="Arial" w:cs="Arial"/>
                <w:b/>
                <w:sz w:val="18"/>
                <w:szCs w:val="18"/>
              </w:rPr>
              <w:t>#</w:t>
            </w:r>
          </w:p>
        </w:tc>
        <w:tc>
          <w:tcPr>
            <w:tcW w:w="8602" w:type="dxa"/>
            <w:shd w:val="clear" w:color="auto" w:fill="D9D9D9"/>
          </w:tcPr>
          <w:p w14:paraId="6ADF330E" w14:textId="77777777" w:rsidR="000C7ED3" w:rsidRPr="00FF2704" w:rsidRDefault="000C7ED3" w:rsidP="0075146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F2704">
              <w:rPr>
                <w:rFonts w:ascii="Arial" w:hAnsi="Arial" w:cs="Arial"/>
                <w:b/>
                <w:sz w:val="20"/>
                <w:szCs w:val="20"/>
              </w:rPr>
              <w:t>Constraints</w:t>
            </w:r>
          </w:p>
        </w:tc>
      </w:tr>
      <w:tr w:rsidR="000C7ED3" w:rsidRPr="00FF2704" w14:paraId="3B3086A4" w14:textId="77777777" w:rsidTr="0075146E">
        <w:tc>
          <w:tcPr>
            <w:tcW w:w="561" w:type="dxa"/>
          </w:tcPr>
          <w:p w14:paraId="67BDBBD7" w14:textId="77777777" w:rsidR="000C7ED3" w:rsidRPr="00FF2704" w:rsidRDefault="000C7ED3" w:rsidP="0075146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2" w:type="dxa"/>
          </w:tcPr>
          <w:p w14:paraId="74DC1C24" w14:textId="77777777" w:rsidR="000C7ED3" w:rsidRPr="00FF2704" w:rsidRDefault="000C7ED3" w:rsidP="0075146E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583EB6">
              <w:rPr>
                <w:rFonts w:ascii="Arial" w:hAnsi="Arial" w:cs="Arial"/>
                <w:sz w:val="18"/>
                <w:szCs w:val="18"/>
              </w:rPr>
              <w:t>Helping customers with shipping restricted items.</w:t>
            </w:r>
          </w:p>
        </w:tc>
      </w:tr>
      <w:tr w:rsidR="000C7ED3" w:rsidRPr="00FF2704" w14:paraId="27EA3F1B" w14:textId="77777777" w:rsidTr="0075146E">
        <w:tc>
          <w:tcPr>
            <w:tcW w:w="561" w:type="dxa"/>
          </w:tcPr>
          <w:p w14:paraId="4FAA1B44" w14:textId="77777777" w:rsidR="000C7ED3" w:rsidRPr="00FF2704" w:rsidRDefault="000C7ED3" w:rsidP="00751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2" w:type="dxa"/>
          </w:tcPr>
          <w:p w14:paraId="4BE4E9CD" w14:textId="77777777" w:rsidR="000C7ED3" w:rsidRPr="00FF2704" w:rsidRDefault="000C7ED3" w:rsidP="00751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Making sure is easier for them to ship their items.</w:t>
            </w:r>
          </w:p>
        </w:tc>
      </w:tr>
      <w:tr w:rsidR="000C7ED3" w:rsidRPr="00FF2704" w14:paraId="46E76540" w14:textId="77777777" w:rsidTr="0075146E">
        <w:tc>
          <w:tcPr>
            <w:tcW w:w="561" w:type="dxa"/>
          </w:tcPr>
          <w:p w14:paraId="6083BC48" w14:textId="77777777" w:rsidR="000C7ED3" w:rsidRPr="00FF2704" w:rsidRDefault="000C7ED3" w:rsidP="00751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2" w:type="dxa"/>
          </w:tcPr>
          <w:p w14:paraId="38DB0F51" w14:textId="77777777" w:rsidR="000C7ED3" w:rsidRPr="00FF2704" w:rsidRDefault="000C7ED3" w:rsidP="00751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Security.</w:t>
            </w:r>
          </w:p>
        </w:tc>
      </w:tr>
      <w:tr w:rsidR="000C7ED3" w:rsidRPr="00FF2704" w14:paraId="5BA17F1F" w14:textId="77777777" w:rsidTr="0075146E">
        <w:tc>
          <w:tcPr>
            <w:tcW w:w="561" w:type="dxa"/>
          </w:tcPr>
          <w:p w14:paraId="36242563" w14:textId="77777777" w:rsidR="000C7ED3" w:rsidRPr="00FF2704" w:rsidRDefault="000C7ED3" w:rsidP="00751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2" w:type="dxa"/>
          </w:tcPr>
          <w:p w14:paraId="23BB1857" w14:textId="77777777" w:rsidR="000C7ED3" w:rsidRPr="00FF2704" w:rsidRDefault="000C7ED3" w:rsidP="00751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Giving customers opportunity to tack their items.</w:t>
            </w:r>
          </w:p>
        </w:tc>
      </w:tr>
      <w:tr w:rsidR="000C7ED3" w:rsidRPr="00FF2704" w14:paraId="7A0DE82E" w14:textId="77777777" w:rsidTr="0075146E">
        <w:tc>
          <w:tcPr>
            <w:tcW w:w="561" w:type="dxa"/>
          </w:tcPr>
          <w:p w14:paraId="5D96A6F8" w14:textId="77777777" w:rsidR="000C7ED3" w:rsidRPr="00FF2704" w:rsidRDefault="000C7ED3" w:rsidP="00751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2" w:type="dxa"/>
          </w:tcPr>
          <w:p w14:paraId="779068B5" w14:textId="77777777" w:rsidR="000C7ED3" w:rsidRPr="00FF2704" w:rsidRDefault="00894AFA" w:rsidP="007514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Storing the items.</w:t>
            </w:r>
          </w:p>
        </w:tc>
      </w:tr>
      <w:tr w:rsidR="000C7ED3" w:rsidRPr="00FF2704" w14:paraId="270DCFA6" w14:textId="77777777" w:rsidTr="0075146E">
        <w:tc>
          <w:tcPr>
            <w:tcW w:w="561" w:type="dxa"/>
          </w:tcPr>
          <w:p w14:paraId="02911371" w14:textId="77777777" w:rsidR="000C7ED3" w:rsidRPr="00FF2704" w:rsidRDefault="000C7ED3" w:rsidP="007514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2" w:type="dxa"/>
          </w:tcPr>
          <w:p w14:paraId="12A38ABA" w14:textId="77777777" w:rsidR="000C7ED3" w:rsidRPr="00FF2704" w:rsidRDefault="000C7ED3" w:rsidP="0075146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7E3E81F" w14:textId="74C85894" w:rsidR="000C7ED3" w:rsidRDefault="000C7ED3" w:rsidP="000C7ED3">
      <w:pPr>
        <w:rPr>
          <w:ins w:id="51" w:author="Brandon" w:date="2020-12-01T00:08:00Z"/>
          <w:rFonts w:ascii="Arial" w:hAnsi="Arial" w:cs="Arial"/>
          <w:b/>
          <w:bCs/>
          <w:smallCaps/>
          <w:color w:val="7030A0"/>
          <w:sz w:val="26"/>
          <w:szCs w:val="26"/>
        </w:rPr>
      </w:pPr>
      <w:bookmarkStart w:id="52" w:name="_Toc343519683"/>
    </w:p>
    <w:p w14:paraId="44FB21D9" w14:textId="1AC17E72" w:rsidR="00176072" w:rsidRDefault="00176072" w:rsidP="000C7ED3">
      <w:pPr>
        <w:rPr>
          <w:ins w:id="53" w:author="Brandon" w:date="2020-12-01T00:08:00Z"/>
          <w:rFonts w:ascii="Arial" w:hAnsi="Arial" w:cs="Arial"/>
          <w:b/>
          <w:bCs/>
          <w:smallCaps/>
          <w:color w:val="7030A0"/>
          <w:sz w:val="26"/>
          <w:szCs w:val="26"/>
        </w:rPr>
      </w:pPr>
    </w:p>
    <w:p w14:paraId="0C1C909E" w14:textId="24255AB8" w:rsidR="00176072" w:rsidRDefault="00176072" w:rsidP="000C7ED3">
      <w:pPr>
        <w:rPr>
          <w:ins w:id="54" w:author="Brandon" w:date="2020-12-01T00:08:00Z"/>
          <w:rFonts w:ascii="Arial" w:hAnsi="Arial" w:cs="Arial"/>
          <w:b/>
          <w:bCs/>
          <w:smallCaps/>
          <w:color w:val="7030A0"/>
          <w:sz w:val="26"/>
          <w:szCs w:val="26"/>
        </w:rPr>
      </w:pPr>
    </w:p>
    <w:p w14:paraId="48160C53" w14:textId="5CC8CB57" w:rsidR="00176072" w:rsidRDefault="00176072" w:rsidP="000C7ED3">
      <w:pPr>
        <w:rPr>
          <w:ins w:id="55" w:author="Brandon" w:date="2020-12-01T00:08:00Z"/>
          <w:rFonts w:ascii="Arial" w:hAnsi="Arial" w:cs="Arial"/>
          <w:b/>
          <w:bCs/>
          <w:smallCaps/>
          <w:color w:val="7030A0"/>
          <w:sz w:val="26"/>
          <w:szCs w:val="26"/>
        </w:rPr>
      </w:pPr>
    </w:p>
    <w:p w14:paraId="1E2DA72B" w14:textId="1FB8349A" w:rsidR="00176072" w:rsidRDefault="00176072" w:rsidP="000C7ED3">
      <w:pPr>
        <w:rPr>
          <w:ins w:id="56" w:author="Brandon" w:date="2020-12-01T00:08:00Z"/>
          <w:rFonts w:ascii="Arial" w:hAnsi="Arial" w:cs="Arial"/>
          <w:b/>
          <w:bCs/>
          <w:smallCaps/>
          <w:color w:val="7030A0"/>
          <w:sz w:val="26"/>
          <w:szCs w:val="26"/>
        </w:rPr>
      </w:pPr>
    </w:p>
    <w:p w14:paraId="78C6CC03" w14:textId="5CAE1CDB" w:rsidR="00176072" w:rsidRDefault="00176072" w:rsidP="000C7ED3">
      <w:pPr>
        <w:rPr>
          <w:ins w:id="57" w:author="Brandon" w:date="2020-12-01T00:08:00Z"/>
          <w:rFonts w:ascii="Arial" w:hAnsi="Arial" w:cs="Arial"/>
          <w:b/>
          <w:bCs/>
          <w:smallCaps/>
          <w:color w:val="7030A0"/>
          <w:sz w:val="26"/>
          <w:szCs w:val="26"/>
        </w:rPr>
      </w:pPr>
    </w:p>
    <w:p w14:paraId="1E95F526" w14:textId="77777777" w:rsidR="00176072" w:rsidRDefault="00176072" w:rsidP="000C7ED3">
      <w:pPr>
        <w:rPr>
          <w:rFonts w:ascii="Arial" w:hAnsi="Arial" w:cs="Arial"/>
          <w:b/>
          <w:bCs/>
          <w:smallCaps/>
          <w:color w:val="7030A0"/>
          <w:sz w:val="26"/>
          <w:szCs w:val="26"/>
        </w:rPr>
      </w:pPr>
    </w:p>
    <w:p w14:paraId="406CE4F0" w14:textId="77777777" w:rsidR="00176072" w:rsidRDefault="00176072" w:rsidP="000C7ED3">
      <w:pPr>
        <w:pStyle w:val="PSOTOC"/>
        <w:rPr>
          <w:ins w:id="58" w:author="Brandon" w:date="2020-12-01T00:14:00Z"/>
        </w:rPr>
      </w:pPr>
      <w:bookmarkStart w:id="59" w:name="_Toc343520626"/>
    </w:p>
    <w:p w14:paraId="51D9413F" w14:textId="77777777" w:rsidR="00176072" w:rsidRDefault="00176072" w:rsidP="000C7ED3">
      <w:pPr>
        <w:pStyle w:val="PSOTOC"/>
        <w:rPr>
          <w:ins w:id="60" w:author="Brandon" w:date="2020-12-01T00:14:00Z"/>
        </w:rPr>
      </w:pPr>
    </w:p>
    <w:p w14:paraId="6B07C2A2" w14:textId="77777777" w:rsidR="00176072" w:rsidRDefault="00176072" w:rsidP="000C7ED3">
      <w:pPr>
        <w:pStyle w:val="PSOTOC"/>
        <w:rPr>
          <w:ins w:id="61" w:author="Brandon" w:date="2020-12-01T00:14:00Z"/>
        </w:rPr>
      </w:pPr>
    </w:p>
    <w:p w14:paraId="7FD71A74" w14:textId="77777777" w:rsidR="00176072" w:rsidRDefault="00176072" w:rsidP="000C7ED3">
      <w:pPr>
        <w:pStyle w:val="PSOTOC"/>
        <w:rPr>
          <w:ins w:id="62" w:author="Brandon" w:date="2020-12-01T00:14:00Z"/>
        </w:rPr>
      </w:pPr>
    </w:p>
    <w:p w14:paraId="09B13DB8" w14:textId="77777777" w:rsidR="00176072" w:rsidRDefault="00176072" w:rsidP="000C7ED3">
      <w:pPr>
        <w:pStyle w:val="PSOTOC"/>
        <w:rPr>
          <w:ins w:id="63" w:author="Brandon" w:date="2020-12-01T00:14:00Z"/>
        </w:rPr>
      </w:pPr>
    </w:p>
    <w:p w14:paraId="5D4CDEC7" w14:textId="7A1EC67A" w:rsidR="000C7ED3" w:rsidDel="00176072" w:rsidRDefault="000C7ED3" w:rsidP="000C7ED3">
      <w:pPr>
        <w:pStyle w:val="PSOTOC"/>
        <w:rPr>
          <w:del w:id="64" w:author="Brandon" w:date="2020-12-01T00:08:00Z"/>
        </w:rPr>
      </w:pPr>
      <w:r w:rsidRPr="00DC5CCD">
        <w:t>Use Cases</w:t>
      </w:r>
      <w:bookmarkEnd w:id="52"/>
      <w:bookmarkEnd w:id="59"/>
    </w:p>
    <w:p w14:paraId="690B593F" w14:textId="77777777" w:rsidR="002444FF" w:rsidDel="00176072" w:rsidRDefault="002444FF" w:rsidP="000C7ED3">
      <w:pPr>
        <w:pStyle w:val="PSOTOC"/>
        <w:rPr>
          <w:del w:id="65" w:author="Brandon" w:date="2020-12-01T00:08:00Z"/>
        </w:rPr>
      </w:pPr>
    </w:p>
    <w:p w14:paraId="736BC7BC" w14:textId="77777777" w:rsidR="002444FF" w:rsidRPr="00DC5CCD" w:rsidRDefault="002444FF" w:rsidP="000C7ED3">
      <w:pPr>
        <w:pStyle w:val="PSOTOC"/>
      </w:pPr>
    </w:p>
    <w:p w14:paraId="08DA6F30" w14:textId="77777777" w:rsidR="002444FF" w:rsidRDefault="002444FF" w:rsidP="000C7ED3">
      <w:pPr>
        <w:pStyle w:val="Heading2"/>
        <w:ind w:firstLine="360"/>
      </w:pPr>
      <w:bookmarkStart w:id="66" w:name="_Toc343519684"/>
      <w:bookmarkStart w:id="67" w:name="_Toc343520627"/>
    </w:p>
    <w:p w14:paraId="3EE82987" w14:textId="77777777" w:rsidR="000C7ED3" w:rsidRPr="00AF1CE1" w:rsidRDefault="000C7ED3" w:rsidP="000C7ED3">
      <w:pPr>
        <w:pStyle w:val="Heading2"/>
        <w:ind w:firstLine="360"/>
      </w:pPr>
      <w:r w:rsidRPr="001F7202">
        <w:t>Use Case</w:t>
      </w:r>
      <w:r>
        <w:t xml:space="preserve"> Diagram</w:t>
      </w:r>
      <w:bookmarkEnd w:id="66"/>
      <w:bookmarkEnd w:id="67"/>
    </w:p>
    <w:tbl>
      <w:tblPr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0C7ED3" w14:paraId="1106FC51" w14:textId="77777777" w:rsidTr="0075146E">
        <w:tc>
          <w:tcPr>
            <w:tcW w:w="1728" w:type="dxa"/>
          </w:tcPr>
          <w:p w14:paraId="6B8DF682" w14:textId="77777777" w:rsidR="000C7ED3" w:rsidRPr="0059558C" w:rsidRDefault="000C7ED3" w:rsidP="007514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>Use Case ID:</w:t>
            </w:r>
          </w:p>
        </w:tc>
        <w:tc>
          <w:tcPr>
            <w:tcW w:w="7129" w:type="dxa"/>
            <w:gridSpan w:val="3"/>
          </w:tcPr>
          <w:p w14:paraId="4036CA98" w14:textId="77777777" w:rsidR="000C7ED3" w:rsidRPr="0059558C" w:rsidRDefault="000C7ED3" w:rsidP="007514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C7ED3" w14:paraId="363CD0A5" w14:textId="77777777" w:rsidTr="0075146E">
        <w:tc>
          <w:tcPr>
            <w:tcW w:w="1728" w:type="dxa"/>
          </w:tcPr>
          <w:p w14:paraId="540A73C2" w14:textId="77777777" w:rsidR="000C7ED3" w:rsidRPr="0059558C" w:rsidRDefault="000C7ED3" w:rsidP="007514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>Use Case Name:</w:t>
            </w:r>
          </w:p>
        </w:tc>
        <w:tc>
          <w:tcPr>
            <w:tcW w:w="7129" w:type="dxa"/>
            <w:gridSpan w:val="3"/>
          </w:tcPr>
          <w:p w14:paraId="3007CC7E" w14:textId="77777777" w:rsidR="000C7ED3" w:rsidRPr="0059558C" w:rsidRDefault="000C7ED3" w:rsidP="007514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Airport Security Pick Up</w:t>
            </w:r>
          </w:p>
        </w:tc>
      </w:tr>
      <w:tr w:rsidR="000C7ED3" w14:paraId="5E968F0D" w14:textId="77777777" w:rsidTr="0075146E">
        <w:tc>
          <w:tcPr>
            <w:tcW w:w="1728" w:type="dxa"/>
          </w:tcPr>
          <w:p w14:paraId="561D1FBC" w14:textId="77777777" w:rsidR="000C7ED3" w:rsidRPr="0059558C" w:rsidRDefault="000C7ED3" w:rsidP="007514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>Created By:</w:t>
            </w:r>
          </w:p>
        </w:tc>
        <w:tc>
          <w:tcPr>
            <w:tcW w:w="2520" w:type="dxa"/>
          </w:tcPr>
          <w:p w14:paraId="36574850" w14:textId="77777777" w:rsidR="000C7ED3" w:rsidRPr="0059558C" w:rsidRDefault="000C7ED3" w:rsidP="007514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2</w:t>
            </w:r>
          </w:p>
        </w:tc>
        <w:tc>
          <w:tcPr>
            <w:tcW w:w="1980" w:type="dxa"/>
          </w:tcPr>
          <w:p w14:paraId="4D7DF6CF" w14:textId="77777777" w:rsidR="000C7ED3" w:rsidRPr="0059558C" w:rsidRDefault="000C7ED3" w:rsidP="007514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2629" w:type="dxa"/>
          </w:tcPr>
          <w:p w14:paraId="7472438E" w14:textId="77777777" w:rsidR="000C7ED3" w:rsidRPr="0059558C" w:rsidRDefault="000C7ED3" w:rsidP="007514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ED3" w14:paraId="6573432D" w14:textId="77777777" w:rsidTr="0075146E">
        <w:tc>
          <w:tcPr>
            <w:tcW w:w="1728" w:type="dxa"/>
          </w:tcPr>
          <w:p w14:paraId="50FAD84A" w14:textId="77777777" w:rsidR="000C7ED3" w:rsidRPr="0059558C" w:rsidRDefault="000C7ED3" w:rsidP="007514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>Date Created:</w:t>
            </w:r>
          </w:p>
        </w:tc>
        <w:tc>
          <w:tcPr>
            <w:tcW w:w="2520" w:type="dxa"/>
          </w:tcPr>
          <w:p w14:paraId="42485E4F" w14:textId="77777777" w:rsidR="000C7ED3" w:rsidRPr="0059558C" w:rsidRDefault="000C7ED3" w:rsidP="007514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D56C4DA" w14:textId="77777777" w:rsidR="000C7ED3" w:rsidRPr="0059558C" w:rsidRDefault="000C7ED3" w:rsidP="007514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>Date Last Updated:</w:t>
            </w:r>
          </w:p>
        </w:tc>
        <w:tc>
          <w:tcPr>
            <w:tcW w:w="2629" w:type="dxa"/>
          </w:tcPr>
          <w:p w14:paraId="34CADC54" w14:textId="77777777" w:rsidR="000C7ED3" w:rsidRPr="0059558C" w:rsidRDefault="000C7ED3" w:rsidP="007514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E50C30" w14:textId="77777777" w:rsidR="000C7ED3" w:rsidRDefault="000C7ED3" w:rsidP="000C7ED3">
      <w:pPr>
        <w:rPr>
          <w:rFonts w:ascii="Arial" w:hAnsi="Arial" w:cs="Arial"/>
        </w:rPr>
      </w:pPr>
    </w:p>
    <w:tbl>
      <w:tblPr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0C7ED3" w14:paraId="6B70A602" w14:textId="77777777" w:rsidTr="0075146E">
        <w:tc>
          <w:tcPr>
            <w:tcW w:w="2628" w:type="dxa"/>
          </w:tcPr>
          <w:p w14:paraId="1B114410" w14:textId="77777777" w:rsidR="000C7ED3" w:rsidRPr="0059558C" w:rsidRDefault="000C7ED3" w:rsidP="007514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>Actors:</w:t>
            </w:r>
          </w:p>
        </w:tc>
        <w:tc>
          <w:tcPr>
            <w:tcW w:w="6228" w:type="dxa"/>
          </w:tcPr>
          <w:p w14:paraId="006CDD41" w14:textId="77777777" w:rsidR="000C7ED3" w:rsidRPr="0059558C" w:rsidRDefault="00894AFA" w:rsidP="007514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0C7ED3">
              <w:rPr>
                <w:rFonts w:ascii="Arial" w:hAnsi="Arial" w:cs="Arial"/>
                <w:sz w:val="20"/>
                <w:szCs w:val="20"/>
              </w:rPr>
              <w:t>ser</w:t>
            </w:r>
            <w:r>
              <w:rPr>
                <w:rFonts w:ascii="Arial" w:hAnsi="Arial" w:cs="Arial"/>
                <w:sz w:val="20"/>
                <w:szCs w:val="20"/>
              </w:rPr>
              <w:t>, admin, kiosk clerk</w:t>
            </w:r>
          </w:p>
        </w:tc>
      </w:tr>
      <w:tr w:rsidR="000C7ED3" w14:paraId="038E8BCC" w14:textId="77777777" w:rsidTr="0075146E">
        <w:tc>
          <w:tcPr>
            <w:tcW w:w="2628" w:type="dxa"/>
          </w:tcPr>
          <w:p w14:paraId="5B9D78B0" w14:textId="77777777" w:rsidR="000C7ED3" w:rsidRPr="0059558C" w:rsidRDefault="000C7ED3" w:rsidP="007514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>Description:</w:t>
            </w:r>
          </w:p>
        </w:tc>
        <w:tc>
          <w:tcPr>
            <w:tcW w:w="6228" w:type="dxa"/>
          </w:tcPr>
          <w:p w14:paraId="432BD4C6" w14:textId="77777777" w:rsidR="000C7ED3" w:rsidRPr="0059558C" w:rsidRDefault="000C7ED3" w:rsidP="007514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Shipping restricted items</w:t>
            </w:r>
          </w:p>
        </w:tc>
      </w:tr>
      <w:tr w:rsidR="000C7ED3" w14:paraId="660349EC" w14:textId="77777777" w:rsidTr="0075146E">
        <w:tc>
          <w:tcPr>
            <w:tcW w:w="2628" w:type="dxa"/>
          </w:tcPr>
          <w:p w14:paraId="0E95B8C0" w14:textId="77777777" w:rsidR="000C7ED3" w:rsidRPr="0059558C" w:rsidRDefault="000C7ED3" w:rsidP="007514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>Preconditions:</w:t>
            </w:r>
          </w:p>
        </w:tc>
        <w:tc>
          <w:tcPr>
            <w:tcW w:w="6228" w:type="dxa"/>
          </w:tcPr>
          <w:p w14:paraId="20DD549A" w14:textId="77777777" w:rsidR="000C7ED3" w:rsidRPr="0059558C" w:rsidRDefault="000C7ED3" w:rsidP="0075146E">
            <w:pPr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 xml:space="preserve">Web browser opened, and interactive </w:t>
            </w:r>
            <w:r>
              <w:rPr>
                <w:rFonts w:ascii="Arial" w:hAnsi="Arial" w:cs="Arial"/>
                <w:sz w:val="20"/>
                <w:szCs w:val="20"/>
              </w:rPr>
              <w:t>shipping web</w:t>
            </w:r>
            <w:r w:rsidRPr="0059558C">
              <w:rPr>
                <w:rFonts w:ascii="Arial" w:hAnsi="Arial" w:cs="Arial"/>
                <w:sz w:val="20"/>
                <w:szCs w:val="20"/>
              </w:rPr>
              <w:t xml:space="preserve"> accessed.</w:t>
            </w:r>
          </w:p>
        </w:tc>
      </w:tr>
      <w:tr w:rsidR="000C7ED3" w14:paraId="5F37D0A7" w14:textId="77777777" w:rsidTr="0075146E">
        <w:tc>
          <w:tcPr>
            <w:tcW w:w="2628" w:type="dxa"/>
          </w:tcPr>
          <w:p w14:paraId="2737C27F" w14:textId="77777777" w:rsidR="000C7ED3" w:rsidRPr="0059558C" w:rsidRDefault="000C7ED3" w:rsidP="007514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 conditions</w:t>
            </w:r>
            <w:r w:rsidRPr="0059558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28" w:type="dxa"/>
          </w:tcPr>
          <w:p w14:paraId="212D3ADC" w14:textId="77777777" w:rsidR="000C7ED3" w:rsidRPr="0059558C" w:rsidRDefault="000C7ED3" w:rsidP="0075146E">
            <w:pPr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 xml:space="preserve">User navigates from interactive </w:t>
            </w:r>
            <w:r>
              <w:rPr>
                <w:rFonts w:ascii="Arial" w:hAnsi="Arial" w:cs="Arial"/>
                <w:sz w:val="20"/>
                <w:szCs w:val="20"/>
              </w:rPr>
              <w:t>shipping</w:t>
            </w:r>
            <w:r w:rsidRPr="0059558C">
              <w:rPr>
                <w:rFonts w:ascii="Arial" w:hAnsi="Arial" w:cs="Arial"/>
                <w:sz w:val="20"/>
                <w:szCs w:val="20"/>
              </w:rPr>
              <w:t xml:space="preserve"> web site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C7ED3" w14:paraId="1F973353" w14:textId="77777777" w:rsidTr="0075146E">
        <w:tc>
          <w:tcPr>
            <w:tcW w:w="2628" w:type="dxa"/>
          </w:tcPr>
          <w:p w14:paraId="7B4C827D" w14:textId="77777777" w:rsidR="000C7ED3" w:rsidRPr="0059558C" w:rsidRDefault="000C7ED3" w:rsidP="007514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>Normal Course:</w:t>
            </w:r>
          </w:p>
        </w:tc>
        <w:tc>
          <w:tcPr>
            <w:tcW w:w="6228" w:type="dxa"/>
          </w:tcPr>
          <w:p w14:paraId="4136DDDC" w14:textId="77777777" w:rsidR="000C7ED3" w:rsidRPr="0059558C" w:rsidRDefault="000C7ED3" w:rsidP="000C7ED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>Open browser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0EA22DA" w14:textId="77777777" w:rsidR="000C7ED3" w:rsidRPr="0059558C" w:rsidRDefault="000C7ED3" w:rsidP="000C7ED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 xml:space="preserve">Navigate to </w:t>
            </w:r>
            <w:r>
              <w:rPr>
                <w:rFonts w:ascii="Arial" w:hAnsi="Arial" w:cs="Arial"/>
                <w:sz w:val="20"/>
                <w:szCs w:val="20"/>
              </w:rPr>
              <w:t>Airport Security Pick Up website.</w:t>
            </w:r>
          </w:p>
          <w:p w14:paraId="6147EE8B" w14:textId="77777777" w:rsidR="000C7ED3" w:rsidRPr="0059558C" w:rsidRDefault="000C7ED3" w:rsidP="000C7ED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 xml:space="preserve">Interact with the </w:t>
            </w:r>
            <w:r>
              <w:rPr>
                <w:rFonts w:ascii="Arial" w:hAnsi="Arial" w:cs="Arial"/>
                <w:sz w:val="20"/>
                <w:szCs w:val="20"/>
              </w:rPr>
              <w:t>website</w:t>
            </w:r>
            <w:r w:rsidRPr="0059558C">
              <w:rPr>
                <w:rFonts w:ascii="Arial" w:hAnsi="Arial" w:cs="Arial"/>
                <w:sz w:val="20"/>
                <w:szCs w:val="20"/>
              </w:rPr>
              <w:t xml:space="preserve"> using available functionality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C7ED3" w14:paraId="1704C9D6" w14:textId="77777777" w:rsidTr="0075146E">
        <w:tc>
          <w:tcPr>
            <w:tcW w:w="2628" w:type="dxa"/>
          </w:tcPr>
          <w:p w14:paraId="0698AF0D" w14:textId="77777777" w:rsidR="000C7ED3" w:rsidRPr="0059558C" w:rsidRDefault="000C7ED3" w:rsidP="007514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>Alternative Courses:</w:t>
            </w:r>
          </w:p>
        </w:tc>
        <w:tc>
          <w:tcPr>
            <w:tcW w:w="6228" w:type="dxa"/>
          </w:tcPr>
          <w:p w14:paraId="2A804C88" w14:textId="77777777" w:rsidR="000C7ED3" w:rsidRPr="0059558C" w:rsidRDefault="000C7ED3" w:rsidP="007514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</w:tr>
      <w:tr w:rsidR="000C7ED3" w14:paraId="1FFF938A" w14:textId="77777777" w:rsidTr="0075146E">
        <w:tc>
          <w:tcPr>
            <w:tcW w:w="2628" w:type="dxa"/>
          </w:tcPr>
          <w:p w14:paraId="2DBFD4B6" w14:textId="77777777" w:rsidR="000C7ED3" w:rsidRPr="0059558C" w:rsidRDefault="000C7ED3" w:rsidP="007514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>Exceptions:</w:t>
            </w:r>
          </w:p>
        </w:tc>
        <w:tc>
          <w:tcPr>
            <w:tcW w:w="6228" w:type="dxa"/>
          </w:tcPr>
          <w:p w14:paraId="335005E9" w14:textId="77777777" w:rsidR="000C7ED3" w:rsidRPr="0059558C" w:rsidRDefault="000C7ED3" w:rsidP="007514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ED3" w14:paraId="5267E1C0" w14:textId="77777777" w:rsidTr="0075146E">
        <w:tc>
          <w:tcPr>
            <w:tcW w:w="2628" w:type="dxa"/>
          </w:tcPr>
          <w:p w14:paraId="2ACBCB15" w14:textId="77777777" w:rsidR="000C7ED3" w:rsidRPr="0059558C" w:rsidRDefault="000C7ED3" w:rsidP="007514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>Includes:</w:t>
            </w:r>
          </w:p>
        </w:tc>
        <w:tc>
          <w:tcPr>
            <w:tcW w:w="6228" w:type="dxa"/>
          </w:tcPr>
          <w:p w14:paraId="673AB613" w14:textId="77777777" w:rsidR="000C7ED3" w:rsidRPr="0059558C" w:rsidRDefault="000C7ED3" w:rsidP="007514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ED3" w14:paraId="6E8DDD56" w14:textId="77777777" w:rsidTr="0075146E">
        <w:tc>
          <w:tcPr>
            <w:tcW w:w="2628" w:type="dxa"/>
          </w:tcPr>
          <w:p w14:paraId="764C5D56" w14:textId="77777777" w:rsidR="000C7ED3" w:rsidRPr="0059558C" w:rsidRDefault="000C7ED3" w:rsidP="007514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>Priority:</w:t>
            </w:r>
          </w:p>
        </w:tc>
        <w:tc>
          <w:tcPr>
            <w:tcW w:w="6228" w:type="dxa"/>
          </w:tcPr>
          <w:p w14:paraId="6AA59D3B" w14:textId="77777777" w:rsidR="000C7ED3" w:rsidRPr="0059558C" w:rsidRDefault="000C7ED3" w:rsidP="007514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0C7ED3" w14:paraId="0FB2ED9B" w14:textId="77777777" w:rsidTr="0075146E">
        <w:tc>
          <w:tcPr>
            <w:tcW w:w="2628" w:type="dxa"/>
          </w:tcPr>
          <w:p w14:paraId="53712494" w14:textId="77777777" w:rsidR="000C7ED3" w:rsidRPr="0059558C" w:rsidRDefault="000C7ED3" w:rsidP="007514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>Frequency of Use:</w:t>
            </w:r>
          </w:p>
        </w:tc>
        <w:tc>
          <w:tcPr>
            <w:tcW w:w="6228" w:type="dxa"/>
          </w:tcPr>
          <w:p w14:paraId="369510D1" w14:textId="77777777" w:rsidR="000C7ED3" w:rsidRPr="0059558C" w:rsidRDefault="000C7ED3" w:rsidP="007514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ED3" w14:paraId="3C92101B" w14:textId="77777777" w:rsidTr="0075146E">
        <w:tc>
          <w:tcPr>
            <w:tcW w:w="2628" w:type="dxa"/>
          </w:tcPr>
          <w:p w14:paraId="5E521851" w14:textId="77777777" w:rsidR="000C7ED3" w:rsidRPr="0059558C" w:rsidRDefault="000C7ED3" w:rsidP="007514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>Business Rules</w:t>
            </w:r>
          </w:p>
        </w:tc>
        <w:tc>
          <w:tcPr>
            <w:tcW w:w="6228" w:type="dxa"/>
          </w:tcPr>
          <w:p w14:paraId="0E7BC06F" w14:textId="77777777" w:rsidR="000C7ED3" w:rsidRPr="0059558C" w:rsidRDefault="000C7ED3" w:rsidP="007514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ED3" w14:paraId="1896D2E7" w14:textId="77777777" w:rsidTr="0075146E">
        <w:tc>
          <w:tcPr>
            <w:tcW w:w="2628" w:type="dxa"/>
          </w:tcPr>
          <w:p w14:paraId="4A80B4F9" w14:textId="77777777" w:rsidR="000C7ED3" w:rsidRPr="0059558C" w:rsidRDefault="000C7ED3" w:rsidP="007514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>Special Requirements:</w:t>
            </w:r>
          </w:p>
        </w:tc>
        <w:tc>
          <w:tcPr>
            <w:tcW w:w="6228" w:type="dxa"/>
          </w:tcPr>
          <w:p w14:paraId="46AB9424" w14:textId="77777777" w:rsidR="000C7ED3" w:rsidRDefault="000C7ED3" w:rsidP="000C7ED3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>24/7 access</w:t>
            </w:r>
          </w:p>
          <w:p w14:paraId="3F5F0132" w14:textId="26B1243F" w:rsidR="000C7ED3" w:rsidRPr="0059558C" w:rsidRDefault="000C7ED3" w:rsidP="000C7ED3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>Response times comparable to common</w:t>
            </w:r>
            <w:r>
              <w:rPr>
                <w:rFonts w:ascii="Arial" w:hAnsi="Arial" w:cs="Arial"/>
                <w:sz w:val="20"/>
                <w:szCs w:val="20"/>
              </w:rPr>
              <w:t xml:space="preserve"> shipping </w:t>
            </w:r>
            <w:del w:id="68" w:author="Brandon" w:date="2020-12-01T00:07:00Z">
              <w:r w:rsidR="00FB4B34" w:rsidDel="00176072">
                <w:rPr>
                  <w:rFonts w:ascii="Arial" w:hAnsi="Arial" w:cs="Arial"/>
                  <w:sz w:val="20"/>
                  <w:szCs w:val="20"/>
                </w:rPr>
                <w:delText>WebPages</w:delText>
              </w:r>
            </w:del>
            <w:ins w:id="69" w:author="Brandon" w:date="2020-12-01T00:07:00Z">
              <w:r w:rsidR="00176072">
                <w:rPr>
                  <w:rFonts w:ascii="Arial" w:hAnsi="Arial" w:cs="Arial"/>
                  <w:sz w:val="20"/>
                  <w:szCs w:val="20"/>
                </w:rPr>
                <w:t>Webpages</w:t>
              </w:r>
            </w:ins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ABDA605" w14:textId="77777777" w:rsidR="000C7ED3" w:rsidRPr="0059558C" w:rsidRDefault="000C7ED3" w:rsidP="007514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ED3" w14:paraId="740039B6" w14:textId="77777777" w:rsidTr="0075146E">
        <w:tc>
          <w:tcPr>
            <w:tcW w:w="2628" w:type="dxa"/>
          </w:tcPr>
          <w:p w14:paraId="6D25AD86" w14:textId="77777777" w:rsidR="000C7ED3" w:rsidRPr="0059558C" w:rsidRDefault="000C7ED3" w:rsidP="007514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>Assumptions:</w:t>
            </w:r>
          </w:p>
        </w:tc>
        <w:tc>
          <w:tcPr>
            <w:tcW w:w="6228" w:type="dxa"/>
          </w:tcPr>
          <w:p w14:paraId="597EE411" w14:textId="77777777" w:rsidR="000C7ED3" w:rsidRPr="0059558C" w:rsidRDefault="000C7ED3" w:rsidP="007514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ED3" w14:paraId="3BA1FC9C" w14:textId="77777777" w:rsidTr="0075146E">
        <w:tc>
          <w:tcPr>
            <w:tcW w:w="2628" w:type="dxa"/>
          </w:tcPr>
          <w:p w14:paraId="47B2FDA4" w14:textId="77777777" w:rsidR="000C7ED3" w:rsidRPr="0059558C" w:rsidRDefault="000C7ED3" w:rsidP="0075146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9558C">
              <w:rPr>
                <w:rFonts w:ascii="Arial" w:hAnsi="Arial" w:cs="Arial"/>
                <w:sz w:val="20"/>
                <w:szCs w:val="20"/>
              </w:rPr>
              <w:t>Notes and Issues:</w:t>
            </w:r>
          </w:p>
        </w:tc>
        <w:tc>
          <w:tcPr>
            <w:tcW w:w="6228" w:type="dxa"/>
          </w:tcPr>
          <w:p w14:paraId="38B9669A" w14:textId="77777777" w:rsidR="000C7ED3" w:rsidRPr="0059558C" w:rsidRDefault="000C7ED3" w:rsidP="007514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C7ED3" w14:paraId="7580FF80" w14:textId="77777777" w:rsidTr="0075146E">
        <w:tc>
          <w:tcPr>
            <w:tcW w:w="8856" w:type="dxa"/>
            <w:gridSpan w:val="2"/>
          </w:tcPr>
          <w:p w14:paraId="5064BE45" w14:textId="77777777" w:rsidR="000C7ED3" w:rsidRPr="0059558C" w:rsidRDefault="002444FF" w:rsidP="007514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  </w:t>
            </w:r>
          </w:p>
          <w:p w14:paraId="43E42F7D" w14:textId="77777777" w:rsidR="000C7ED3" w:rsidRDefault="002444FF" w:rsidP="007514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</w:t>
            </w:r>
            <w:r w:rsidR="00B206D3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ECF183A" wp14:editId="59E13A97">
                  <wp:extent cx="2482610" cy="2890551"/>
                  <wp:effectExtent l="19050" t="0" r="0" b="0"/>
                  <wp:docPr id="1" name="Picture 0" descr="adm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426" cy="2889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EA0C2" w14:textId="77777777" w:rsidR="00B206D3" w:rsidRDefault="00B206D3" w:rsidP="0075146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69FDDA" w14:textId="77777777" w:rsidR="00B206D3" w:rsidRPr="0059558C" w:rsidRDefault="00B206D3" w:rsidP="0075146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3C8A0F" w14:textId="77777777" w:rsidR="000C7ED3" w:rsidRPr="0059558C" w:rsidRDefault="00B206D3" w:rsidP="00B206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                                  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091A4AC" wp14:editId="5E6730F3">
                  <wp:extent cx="2361841" cy="3374059"/>
                  <wp:effectExtent l="19050" t="0" r="359" b="0"/>
                  <wp:docPr id="7" name="Picture 4" descr="cle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erk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958" cy="3372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08930A6" w14:textId="77777777" w:rsidR="000C7ED3" w:rsidRPr="0059558C" w:rsidRDefault="00391FC7" w:rsidP="007514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</w:t>
            </w:r>
            <w:r w:rsidR="000C7ED3" w:rsidRPr="0059558C">
              <w:rPr>
                <w:rFonts w:ascii="Arial" w:hAnsi="Arial" w:cs="Arial"/>
                <w:sz w:val="20"/>
                <w:szCs w:val="20"/>
              </w:rPr>
              <w:t>e Graphic</w:t>
            </w:r>
            <w:r w:rsidR="000C7ED3">
              <w:rPr>
                <w:rFonts w:ascii="Arial" w:hAnsi="Arial" w:cs="Arial"/>
                <w:sz w:val="20"/>
                <w:szCs w:val="20"/>
              </w:rPr>
              <w:t xml:space="preserve">:                      </w:t>
            </w:r>
            <w:r w:rsidR="002444FF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206D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C7ED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B206D3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7CDCBA5" wp14:editId="6D0A4BF6">
                  <wp:extent cx="2593283" cy="3140015"/>
                  <wp:effectExtent l="19050" t="0" r="0" b="0"/>
                  <wp:docPr id="6" name="Picture 5" descr="use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132" cy="3149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C29EC" w14:textId="77777777" w:rsidR="000C7ED3" w:rsidRPr="0059558C" w:rsidRDefault="000C7ED3" w:rsidP="007514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0D6B740" w14:textId="77777777" w:rsidR="000C7ED3" w:rsidRDefault="000C7ED3" w:rsidP="000C7ED3">
      <w:pPr>
        <w:pStyle w:val="InstructionText"/>
        <w:ind w:left="360"/>
        <w:rPr>
          <w:rFonts w:ascii="Arial" w:hAnsi="Arial" w:cs="Arial"/>
          <w:color w:val="0000FF"/>
          <w:sz w:val="20"/>
        </w:rPr>
      </w:pPr>
    </w:p>
    <w:p w14:paraId="784105DC" w14:textId="77777777" w:rsidR="000C7ED3" w:rsidRDefault="000C7ED3" w:rsidP="000C7ED3">
      <w:pPr>
        <w:pStyle w:val="Heading2"/>
        <w:tabs>
          <w:tab w:val="left" w:pos="720"/>
        </w:tabs>
        <w:spacing w:before="120"/>
        <w:sectPr w:rsidR="000C7ED3" w:rsidSect="001F3DA2">
          <w:footerReference w:type="default" r:id="rId13"/>
          <w:pgSz w:w="12240" w:h="15840" w:code="1"/>
          <w:pgMar w:top="990" w:right="1440" w:bottom="1350" w:left="1440" w:header="720" w:footer="720" w:gutter="0"/>
          <w:pgNumType w:start="1"/>
          <w:cols w:space="720"/>
          <w:docGrid w:linePitch="360"/>
        </w:sectPr>
      </w:pPr>
    </w:p>
    <w:p w14:paraId="718AD39D" w14:textId="77777777" w:rsidR="00F45E76" w:rsidRDefault="00F45E76" w:rsidP="000C7ED3"/>
    <w:p w14:paraId="75E51043" w14:textId="77777777" w:rsidR="00FB4B34" w:rsidRDefault="00FB4B34" w:rsidP="000C7ED3"/>
    <w:p w14:paraId="6FADDFA2" w14:textId="77777777" w:rsidR="00FB4B34" w:rsidRDefault="00FB4B34" w:rsidP="000C7ED3"/>
    <w:p w14:paraId="7C694F72" w14:textId="77777777" w:rsidR="00FB4B34" w:rsidRPr="00F645B1" w:rsidRDefault="009913C3" w:rsidP="00F645B1">
      <w:pPr>
        <w:ind w:left="360"/>
        <w:rPr>
          <w:rFonts w:ascii="Arial" w:hAnsi="Arial" w:cs="Arial"/>
          <w:sz w:val="20"/>
          <w:szCs w:val="20"/>
        </w:rPr>
      </w:pPr>
      <w:r w:rsidRPr="00F645B1">
        <w:rPr>
          <w:rFonts w:ascii="Arial" w:hAnsi="Arial" w:cs="Arial"/>
          <w:sz w:val="20"/>
          <w:szCs w:val="20"/>
        </w:rPr>
        <w:t>3 Tier Architecture – Server (Heroku cloud), Browser, Database (MongoDB AWS cloud)</w:t>
      </w:r>
    </w:p>
    <w:p w14:paraId="6F19C385" w14:textId="77777777" w:rsidR="009913C3" w:rsidRPr="00F645B1" w:rsidRDefault="009913C3" w:rsidP="00F645B1">
      <w:pPr>
        <w:ind w:left="360"/>
        <w:rPr>
          <w:rFonts w:ascii="Arial" w:hAnsi="Arial" w:cs="Arial"/>
          <w:sz w:val="20"/>
          <w:szCs w:val="20"/>
        </w:rPr>
      </w:pPr>
    </w:p>
    <w:p w14:paraId="4A6EAFF0" w14:textId="77777777" w:rsidR="009913C3" w:rsidRPr="00F645B1" w:rsidRDefault="009913C3" w:rsidP="00F645B1">
      <w:pPr>
        <w:pStyle w:val="PSOTOC"/>
      </w:pPr>
      <w:r w:rsidRPr="00F645B1">
        <w:t>MongoDB AWS pricing</w:t>
      </w:r>
    </w:p>
    <w:p w14:paraId="13607650" w14:textId="77777777" w:rsidR="00F645B1" w:rsidRPr="00F645B1" w:rsidRDefault="00F645B1" w:rsidP="00F645B1">
      <w:pPr>
        <w:ind w:left="360"/>
        <w:rPr>
          <w:rFonts w:ascii="Arial" w:hAnsi="Arial" w:cs="Arial"/>
          <w:sz w:val="20"/>
          <w:szCs w:val="20"/>
        </w:rPr>
      </w:pPr>
    </w:p>
    <w:p w14:paraId="76A792A8" w14:textId="77777777" w:rsidR="00F645B1" w:rsidRDefault="00F645B1" w:rsidP="009913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6"/>
          <w:szCs w:val="16"/>
        </w:rPr>
      </w:pPr>
    </w:p>
    <w:p w14:paraId="15B22EB2" w14:textId="77777777" w:rsidR="009913C3" w:rsidRDefault="009913C3" w:rsidP="009913C3">
      <w:pPr>
        <w:pStyle w:val="paragraph"/>
        <w:spacing w:before="0" w:beforeAutospacing="0" w:after="0" w:afterAutospacing="0"/>
        <w:ind w:firstLine="652"/>
        <w:jc w:val="center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Trebuchet MS" w:hAnsi="Trebuchet MS" w:cs="Segoe UI"/>
          <w:sz w:val="21"/>
          <w:szCs w:val="21"/>
        </w:rPr>
        <w:t> </w:t>
      </w:r>
      <w:r w:rsidR="00F645B1" w:rsidRPr="00F645B1">
        <w:rPr>
          <w:rStyle w:val="eop"/>
          <w:rFonts w:ascii="Trebuchet MS" w:hAnsi="Trebuchet MS" w:cs="Segoe UI"/>
          <w:noProof/>
          <w:sz w:val="21"/>
          <w:szCs w:val="21"/>
        </w:rPr>
        <w:drawing>
          <wp:inline distT="0" distB="0" distL="0" distR="0" wp14:anchorId="3F110019" wp14:editId="0A3D8FEF">
            <wp:extent cx="5732145" cy="5679478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7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1949" w14:textId="77777777" w:rsidR="009913C3" w:rsidRDefault="009913C3" w:rsidP="009913C3">
      <w:pPr>
        <w:pStyle w:val="paragraph"/>
        <w:spacing w:before="0" w:beforeAutospacing="0" w:after="0" w:afterAutospacing="0"/>
        <w:ind w:firstLine="652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Trebuchet MS" w:hAnsi="Trebuchet MS" w:cs="Segoe UI"/>
          <w:sz w:val="21"/>
          <w:szCs w:val="21"/>
        </w:rPr>
        <w:t> </w:t>
      </w:r>
    </w:p>
    <w:p w14:paraId="37F4EF52" w14:textId="77777777" w:rsidR="009913C3" w:rsidRDefault="009913C3" w:rsidP="009913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Trebuchet MS" w:hAnsi="Trebuchet MS" w:cs="Segoe UI"/>
          <w:sz w:val="32"/>
          <w:szCs w:val="32"/>
        </w:rPr>
        <w:t> </w:t>
      </w:r>
    </w:p>
    <w:p w14:paraId="4A8DE28C" w14:textId="77777777" w:rsidR="009913C3" w:rsidRDefault="009913C3" w:rsidP="009913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Trebuchet MS" w:hAnsi="Trebuchet MS" w:cs="Segoe UI"/>
          <w:sz w:val="32"/>
          <w:szCs w:val="32"/>
        </w:rPr>
        <w:t> </w:t>
      </w:r>
    </w:p>
    <w:p w14:paraId="4038F2D2" w14:textId="77777777" w:rsidR="009913C3" w:rsidRDefault="009913C3" w:rsidP="009913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Trebuchet MS" w:hAnsi="Trebuchet MS" w:cs="Segoe UI"/>
          <w:sz w:val="32"/>
          <w:szCs w:val="32"/>
        </w:rPr>
        <w:t> </w:t>
      </w:r>
    </w:p>
    <w:p w14:paraId="5986F034" w14:textId="77777777" w:rsidR="00176072" w:rsidRDefault="00176072" w:rsidP="009913C3">
      <w:pPr>
        <w:pStyle w:val="paragraph"/>
        <w:spacing w:before="0" w:beforeAutospacing="0" w:after="0" w:afterAutospacing="0"/>
        <w:jc w:val="center"/>
        <w:textAlignment w:val="baseline"/>
        <w:rPr>
          <w:ins w:id="70" w:author="Brandon" w:date="2020-12-01T00:08:00Z"/>
          <w:rStyle w:val="eop"/>
          <w:rFonts w:ascii="Trebuchet MS" w:hAnsi="Trebuchet MS" w:cs="Segoe UI"/>
          <w:sz w:val="32"/>
          <w:szCs w:val="32"/>
        </w:rPr>
      </w:pPr>
    </w:p>
    <w:p w14:paraId="7D424EAB" w14:textId="77777777" w:rsidR="00176072" w:rsidRDefault="00176072" w:rsidP="009913C3">
      <w:pPr>
        <w:pStyle w:val="paragraph"/>
        <w:spacing w:before="0" w:beforeAutospacing="0" w:after="0" w:afterAutospacing="0"/>
        <w:jc w:val="center"/>
        <w:textAlignment w:val="baseline"/>
        <w:rPr>
          <w:ins w:id="71" w:author="Brandon" w:date="2020-12-01T00:08:00Z"/>
          <w:rStyle w:val="eop"/>
          <w:rFonts w:ascii="Trebuchet MS" w:hAnsi="Trebuchet MS" w:cs="Segoe UI"/>
          <w:sz w:val="32"/>
          <w:szCs w:val="32"/>
        </w:rPr>
      </w:pPr>
    </w:p>
    <w:p w14:paraId="63C83396" w14:textId="73D0FFC3" w:rsidR="009913C3" w:rsidRDefault="009913C3" w:rsidP="009913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Trebuchet MS" w:hAnsi="Trebuchet MS" w:cs="Segoe UI"/>
          <w:sz w:val="32"/>
          <w:szCs w:val="32"/>
        </w:rPr>
        <w:t> </w:t>
      </w:r>
    </w:p>
    <w:p w14:paraId="126FDE68" w14:textId="77777777" w:rsidR="009913C3" w:rsidRPr="00F645B1" w:rsidRDefault="009913C3" w:rsidP="00F645B1">
      <w:pPr>
        <w:pStyle w:val="PSOTOC"/>
      </w:pPr>
      <w:r w:rsidRPr="00F645B1">
        <w:lastRenderedPageBreak/>
        <w:t>Heroku Pricing: </w:t>
      </w:r>
    </w:p>
    <w:p w14:paraId="68B3F83F" w14:textId="77777777" w:rsidR="00F645B1" w:rsidRDefault="00F645B1" w:rsidP="009913C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rebuchet MS" w:hAnsi="Trebuchet MS" w:cs="Segoe UI"/>
          <w:sz w:val="32"/>
          <w:szCs w:val="32"/>
        </w:rPr>
      </w:pPr>
    </w:p>
    <w:p w14:paraId="5B477921" w14:textId="77777777" w:rsidR="00F645B1" w:rsidRDefault="00F645B1" w:rsidP="009913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6"/>
          <w:szCs w:val="16"/>
        </w:rPr>
      </w:pPr>
    </w:p>
    <w:p w14:paraId="5FFEC492" w14:textId="77777777" w:rsidR="009913C3" w:rsidRDefault="009913C3" w:rsidP="00F645B1">
      <w:pPr>
        <w:ind w:left="360"/>
        <w:rPr>
          <w:rFonts w:ascii="Segoe UI" w:hAnsi="Segoe UI" w:cs="Segoe UI"/>
          <w:sz w:val="16"/>
          <w:szCs w:val="16"/>
        </w:rPr>
      </w:pPr>
      <w:del w:id="72" w:author="Brandon" w:date="2020-12-01T00:08:00Z">
        <w:r w:rsidDel="00176072">
          <w:rPr>
            <w:rStyle w:val="eop"/>
            <w:rFonts w:ascii="Trebuchet MS" w:hAnsi="Trebuchet MS" w:cs="Segoe UI"/>
            <w:sz w:val="32"/>
            <w:szCs w:val="32"/>
          </w:rPr>
          <w:delText> </w:delText>
        </w:r>
      </w:del>
      <w:r w:rsidR="00F645B1" w:rsidRPr="00F645B1">
        <w:rPr>
          <w:rStyle w:val="eop"/>
          <w:rFonts w:ascii="Trebuchet MS" w:hAnsi="Trebuchet MS" w:cs="Segoe UI"/>
          <w:noProof/>
          <w:sz w:val="32"/>
          <w:szCs w:val="32"/>
        </w:rPr>
        <w:drawing>
          <wp:inline distT="0" distB="0" distL="0" distR="0" wp14:anchorId="76C776EC" wp14:editId="5D2A374A">
            <wp:extent cx="5732145" cy="2183849"/>
            <wp:effectExtent l="19050" t="0" r="190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8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039" w14:textId="77777777" w:rsidR="009913C3" w:rsidRDefault="009913C3" w:rsidP="000C7ED3"/>
    <w:sectPr w:rsidR="009913C3" w:rsidSect="000C7ED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5EA09" w14:textId="77777777" w:rsidR="00074B5E" w:rsidRDefault="00074B5E" w:rsidP="00CE77F3">
      <w:r>
        <w:separator/>
      </w:r>
    </w:p>
  </w:endnote>
  <w:endnote w:type="continuationSeparator" w:id="0">
    <w:p w14:paraId="368874BD" w14:textId="77777777" w:rsidR="00074B5E" w:rsidRDefault="00074B5E" w:rsidP="00CE7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A07CC" w14:textId="77777777" w:rsidR="0070367E" w:rsidRPr="00AE0FC0" w:rsidRDefault="000C7ED3" w:rsidP="00AA390E">
    <w:pPr>
      <w:pStyle w:val="Footer"/>
      <w:tabs>
        <w:tab w:val="clear" w:pos="4320"/>
        <w:tab w:val="clear" w:pos="8640"/>
        <w:tab w:val="center" w:pos="5049"/>
        <w:tab w:val="right" w:pos="10098"/>
      </w:tabs>
      <w:rPr>
        <w:rFonts w:ascii="Arial" w:hAnsi="Arial" w:cs="Arial"/>
        <w:sz w:val="20"/>
        <w:szCs w:val="14"/>
      </w:rPr>
    </w:pPr>
    <w:r>
      <w:rPr>
        <w:rFonts w:ascii="Tahoma" w:hAnsi="Tahoma" w:cs="Tahoma"/>
        <w:color w:val="0000FF"/>
        <w:sz w:val="14"/>
        <w:szCs w:val="14"/>
      </w:rPr>
      <w:tab/>
    </w:r>
    <w:r w:rsidRPr="00AE0FC0">
      <w:rPr>
        <w:rFonts w:ascii="Arial" w:hAnsi="Arial" w:cs="Arial"/>
        <w:sz w:val="20"/>
        <w:szCs w:val="14"/>
      </w:rPr>
      <w:tab/>
    </w:r>
    <w:r w:rsidRPr="00AE0FC0">
      <w:rPr>
        <w:rFonts w:ascii="Arial" w:hAnsi="Arial" w:cs="Arial"/>
        <w:sz w:val="20"/>
        <w:szCs w:val="14"/>
      </w:rPr>
      <w:tab/>
    </w:r>
    <w:r w:rsidRPr="00AE0FC0">
      <w:rPr>
        <w:rFonts w:ascii="Arial" w:hAnsi="Arial" w:cs="Arial"/>
        <w:sz w:val="20"/>
        <w:szCs w:val="14"/>
      </w:rPr>
      <w:tab/>
    </w:r>
  </w:p>
  <w:p w14:paraId="74D9DE12" w14:textId="77777777" w:rsidR="0070367E" w:rsidRDefault="00074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4851D" w14:textId="77777777" w:rsidR="0070367E" w:rsidRPr="00B20E2F" w:rsidRDefault="00074B5E" w:rsidP="00B20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DA54D" w14:textId="77777777" w:rsidR="00074B5E" w:rsidRDefault="00074B5E" w:rsidP="00CE77F3">
      <w:r>
        <w:separator/>
      </w:r>
    </w:p>
  </w:footnote>
  <w:footnote w:type="continuationSeparator" w:id="0">
    <w:p w14:paraId="4B5AFA65" w14:textId="77777777" w:rsidR="00074B5E" w:rsidRDefault="00074B5E" w:rsidP="00CE7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ustomXmlInsRangeStart w:id="3" w:author="Brandon" w:date="2020-12-01T00:15:00Z"/>
  <w:sdt>
    <w:sdtPr>
      <w:id w:val="377591618"/>
      <w:docPartObj>
        <w:docPartGallery w:val="Page Numbers (Top of Page)"/>
        <w:docPartUnique/>
      </w:docPartObj>
    </w:sdtPr>
    <w:sdtEndPr>
      <w:rPr>
        <w:noProof/>
      </w:rPr>
    </w:sdtEndPr>
    <w:sdtContent>
      <w:customXmlInsRangeEnd w:id="3"/>
      <w:p w14:paraId="0A34AB1C" w14:textId="6F4A2A2B" w:rsidR="00176072" w:rsidRDefault="00176072">
        <w:pPr>
          <w:pStyle w:val="Header"/>
          <w:jc w:val="right"/>
          <w:rPr>
            <w:ins w:id="4" w:author="Brandon" w:date="2020-12-01T00:15:00Z"/>
          </w:rPr>
        </w:pPr>
        <w:ins w:id="5" w:author="Brandon" w:date="2020-12-01T00:15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ins>
      </w:p>
      <w:customXmlInsRangeStart w:id="6" w:author="Brandon" w:date="2020-12-01T00:15:00Z"/>
    </w:sdtContent>
  </w:sdt>
  <w:customXmlInsRangeEnd w:id="6"/>
  <w:p w14:paraId="2BF0C2C3" w14:textId="77777777" w:rsidR="00176072" w:rsidRDefault="001760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14AE"/>
    <w:multiLevelType w:val="hybridMultilevel"/>
    <w:tmpl w:val="37BA60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E434FF3"/>
    <w:multiLevelType w:val="hybridMultilevel"/>
    <w:tmpl w:val="4330FD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B9313C9"/>
    <w:multiLevelType w:val="hybridMultilevel"/>
    <w:tmpl w:val="69B0E72C"/>
    <w:lvl w:ilvl="0" w:tplc="CEB0CC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randon">
    <w15:presenceInfo w15:providerId="Windows Live" w15:userId="35091f76f90e84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ED3"/>
    <w:rsid w:val="00074B5E"/>
    <w:rsid w:val="000C29EF"/>
    <w:rsid w:val="000C7ED3"/>
    <w:rsid w:val="00157828"/>
    <w:rsid w:val="00176072"/>
    <w:rsid w:val="002444FF"/>
    <w:rsid w:val="003539CE"/>
    <w:rsid w:val="00391FC7"/>
    <w:rsid w:val="0055751E"/>
    <w:rsid w:val="00634106"/>
    <w:rsid w:val="00873A51"/>
    <w:rsid w:val="00894AFA"/>
    <w:rsid w:val="008C0138"/>
    <w:rsid w:val="009913C3"/>
    <w:rsid w:val="00A7076A"/>
    <w:rsid w:val="00AA1C6B"/>
    <w:rsid w:val="00AE3E11"/>
    <w:rsid w:val="00B206D3"/>
    <w:rsid w:val="00CE77F3"/>
    <w:rsid w:val="00D947E8"/>
    <w:rsid w:val="00E33408"/>
    <w:rsid w:val="00E50356"/>
    <w:rsid w:val="00E80C07"/>
    <w:rsid w:val="00E95FA9"/>
    <w:rsid w:val="00EA2617"/>
    <w:rsid w:val="00F45E76"/>
    <w:rsid w:val="00F645B1"/>
    <w:rsid w:val="00F838B4"/>
    <w:rsid w:val="00FB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E537"/>
  <w15:docId w15:val="{CF12D1DA-1CE3-401F-B3AF-2DE75757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C7ED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C7ED3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7ED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0C7ED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C7ED3"/>
    <w:rPr>
      <w:rFonts w:ascii="Arial" w:eastAsia="Times New Roman" w:hAnsi="Arial" w:cs="Arial"/>
      <w:b/>
      <w:bCs/>
      <w:iCs/>
      <w:sz w:val="24"/>
      <w:szCs w:val="28"/>
    </w:rPr>
  </w:style>
  <w:style w:type="paragraph" w:styleId="Footer">
    <w:name w:val="footer"/>
    <w:basedOn w:val="Normal"/>
    <w:link w:val="FooterChar"/>
    <w:rsid w:val="000C7E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C7ED3"/>
    <w:rPr>
      <w:rFonts w:ascii="Times New Roman" w:eastAsia="Times New Roman" w:hAnsi="Times New Roman" w:cs="Times New Roman"/>
      <w:sz w:val="24"/>
      <w:szCs w:val="24"/>
    </w:rPr>
  </w:style>
  <w:style w:type="paragraph" w:customStyle="1" w:styleId="aCharCharCharCharCharCharCharChar">
    <w:name w:val="a Char Char Char Char Char Char Char Char"/>
    <w:basedOn w:val="Normal"/>
    <w:rsid w:val="000C7ED3"/>
    <w:pPr>
      <w:overflowPunct w:val="0"/>
      <w:autoSpaceDE w:val="0"/>
      <w:autoSpaceDN w:val="0"/>
      <w:adjustRightInd w:val="0"/>
      <w:spacing w:after="240"/>
      <w:ind w:left="284"/>
      <w:textAlignment w:val="baseline"/>
    </w:pPr>
    <w:rPr>
      <w:rFonts w:ascii="Century Gothic" w:hAnsi="Century Gothic"/>
      <w:sz w:val="22"/>
      <w:szCs w:val="22"/>
      <w:lang w:val="en-GB"/>
    </w:rPr>
  </w:style>
  <w:style w:type="paragraph" w:styleId="TOC1">
    <w:name w:val="toc 1"/>
    <w:basedOn w:val="PSOTOC"/>
    <w:next w:val="Normal"/>
    <w:autoRedefine/>
    <w:uiPriority w:val="39"/>
    <w:rsid w:val="000C7ED3"/>
    <w:pPr>
      <w:spacing w:before="240" w:after="120"/>
    </w:pPr>
    <w:rPr>
      <w:b w:val="0"/>
      <w:bCs w:val="0"/>
      <w:szCs w:val="20"/>
    </w:rPr>
  </w:style>
  <w:style w:type="paragraph" w:styleId="TOC2">
    <w:name w:val="toc 2"/>
    <w:basedOn w:val="Normal"/>
    <w:next w:val="Normal"/>
    <w:autoRedefine/>
    <w:uiPriority w:val="39"/>
    <w:rsid w:val="000C7ED3"/>
    <w:pPr>
      <w:spacing w:before="120"/>
      <w:ind w:left="240"/>
    </w:pPr>
    <w:rPr>
      <w:rFonts w:ascii="Arial" w:hAnsi="Arial"/>
      <w:i/>
      <w:iCs/>
      <w:sz w:val="20"/>
      <w:szCs w:val="20"/>
    </w:rPr>
  </w:style>
  <w:style w:type="character" w:styleId="Hyperlink">
    <w:name w:val="Hyperlink"/>
    <w:uiPriority w:val="99"/>
    <w:rsid w:val="000C7ED3"/>
    <w:rPr>
      <w:color w:val="0000FF"/>
      <w:u w:val="single"/>
    </w:rPr>
  </w:style>
  <w:style w:type="paragraph" w:customStyle="1" w:styleId="InstructionText">
    <w:name w:val="Instruction Text"/>
    <w:basedOn w:val="Normal"/>
    <w:rsid w:val="000C7ED3"/>
    <w:pPr>
      <w:spacing w:line="240" w:lineRule="atLeast"/>
    </w:pPr>
    <w:rPr>
      <w:rFonts w:ascii="Tahoma" w:hAnsi="Tahoma"/>
      <w:color w:val="000000"/>
      <w:sz w:val="18"/>
      <w:szCs w:val="20"/>
    </w:rPr>
  </w:style>
  <w:style w:type="paragraph" w:customStyle="1" w:styleId="BigHeadOne">
    <w:name w:val="BigHead One"/>
    <w:basedOn w:val="Normal"/>
    <w:rsid w:val="000C7ED3"/>
    <w:pPr>
      <w:pBdr>
        <w:bottom w:val="single" w:sz="4" w:space="1" w:color="auto"/>
      </w:pBdr>
      <w:overflowPunct w:val="0"/>
      <w:autoSpaceDE w:val="0"/>
      <w:autoSpaceDN w:val="0"/>
      <w:adjustRightInd w:val="0"/>
      <w:jc w:val="both"/>
      <w:textAlignment w:val="baseline"/>
    </w:pPr>
    <w:rPr>
      <w:rFonts w:ascii="Helvetica" w:hAnsi="Helvetica"/>
      <w:smallCaps/>
      <w:sz w:val="40"/>
      <w:szCs w:val="20"/>
    </w:rPr>
  </w:style>
  <w:style w:type="paragraph" w:customStyle="1" w:styleId="PSOTOC">
    <w:name w:val="PSO TOC"/>
    <w:basedOn w:val="Normal"/>
    <w:link w:val="PSOTOCChar"/>
    <w:qFormat/>
    <w:rsid w:val="000C7ED3"/>
    <w:pPr>
      <w:outlineLvl w:val="0"/>
    </w:pPr>
    <w:rPr>
      <w:rFonts w:ascii="Arial" w:hAnsi="Arial" w:cs="Arial"/>
      <w:b/>
      <w:bCs/>
      <w:smallCaps/>
      <w:color w:val="7030A0"/>
      <w:sz w:val="26"/>
      <w:szCs w:val="26"/>
    </w:rPr>
  </w:style>
  <w:style w:type="character" w:customStyle="1" w:styleId="PSOTOCChar">
    <w:name w:val="PSO TOC Char"/>
    <w:link w:val="PSOTOC"/>
    <w:rsid w:val="000C7ED3"/>
    <w:rPr>
      <w:rFonts w:ascii="Arial" w:eastAsia="Times New Roman" w:hAnsi="Arial" w:cs="Arial"/>
      <w:b/>
      <w:bCs/>
      <w:smallCaps/>
      <w:color w:val="7030A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E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ED3"/>
    <w:rPr>
      <w:rFonts w:ascii="Tahoma" w:eastAsia="Times New Roman" w:hAnsi="Tahoma" w:cs="Tahoma"/>
      <w:sz w:val="16"/>
      <w:szCs w:val="16"/>
    </w:rPr>
  </w:style>
  <w:style w:type="paragraph" w:customStyle="1" w:styleId="paragraph">
    <w:name w:val="paragraph"/>
    <w:basedOn w:val="Normal"/>
    <w:rsid w:val="009913C3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9913C3"/>
  </w:style>
  <w:style w:type="character" w:customStyle="1" w:styleId="eop">
    <w:name w:val="eop"/>
    <w:basedOn w:val="DefaultParagraphFont"/>
    <w:rsid w:val="009913C3"/>
  </w:style>
  <w:style w:type="paragraph" w:styleId="Header">
    <w:name w:val="header"/>
    <w:basedOn w:val="Normal"/>
    <w:link w:val="HeaderChar"/>
    <w:uiPriority w:val="99"/>
    <w:unhideWhenUsed/>
    <w:rsid w:val="001760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0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2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Brandon</cp:lastModifiedBy>
  <cp:revision>13</cp:revision>
  <dcterms:created xsi:type="dcterms:W3CDTF">2020-11-05T17:36:00Z</dcterms:created>
  <dcterms:modified xsi:type="dcterms:W3CDTF">2020-12-01T05:19:00Z</dcterms:modified>
</cp:coreProperties>
</file>